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B8D4C" w14:textId="234F36BA" w:rsidR="00B950C1" w:rsidRDefault="00B950C1" w:rsidP="00C10DCA">
      <w:pPr>
        <w:pStyle w:val="Heading1"/>
        <w:numPr>
          <w:ilvl w:val="0"/>
          <w:numId w:val="0"/>
        </w:numPr>
        <w:spacing w:before="480" w:line="276" w:lineRule="auto"/>
        <w:jc w:val="center"/>
        <w:rPr>
          <w:rFonts w:ascii="Tahoma" w:hAnsi="Tahoma"/>
          <w:b/>
          <w:color w:val="006600"/>
          <w:sz w:val="28"/>
          <w:lang w:val="de-DE"/>
        </w:rPr>
      </w:pPr>
      <w:bookmarkStart w:id="0" w:name="_Ref208988784"/>
      <w:proofErr w:type="spellStart"/>
      <w:r w:rsidRPr="00B950C1">
        <w:rPr>
          <w:rFonts w:ascii="Tahoma" w:hAnsi="Tahoma"/>
          <w:b/>
          <w:color w:val="006600"/>
          <w:sz w:val="28"/>
          <w:lang w:val="de-DE"/>
        </w:rPr>
        <w:t>Socioeconomic</w:t>
      </w:r>
      <w:proofErr w:type="spellEnd"/>
      <w:r w:rsidRPr="00B950C1">
        <w:rPr>
          <w:rFonts w:ascii="Tahoma" w:hAnsi="Tahoma"/>
          <w:b/>
          <w:color w:val="006600"/>
          <w:sz w:val="28"/>
          <w:lang w:val="de-DE"/>
        </w:rPr>
        <w:t xml:space="preserve"> Data Form</w:t>
      </w:r>
    </w:p>
    <w:p w14:paraId="30F331B9" w14:textId="77777777" w:rsidR="00C10DCA" w:rsidRPr="00C10DCA" w:rsidRDefault="00C10DCA" w:rsidP="00C10DCA">
      <w:pPr>
        <w:rPr>
          <w:lang w:val="de-DE"/>
        </w:rPr>
      </w:pPr>
    </w:p>
    <w:tbl>
      <w:tblPr>
        <w:tblStyle w:val="TableGrid"/>
        <w:tblW w:w="0" w:type="auto"/>
        <w:tblLook w:val="04A0" w:firstRow="1" w:lastRow="0" w:firstColumn="1" w:lastColumn="0" w:noHBand="0" w:noVBand="1"/>
      </w:tblPr>
      <w:tblGrid>
        <w:gridCol w:w="4505"/>
        <w:gridCol w:w="4505"/>
      </w:tblGrid>
      <w:tr w:rsidR="00C10DCA" w14:paraId="0BC46608" w14:textId="77777777" w:rsidTr="00FC7203">
        <w:tc>
          <w:tcPr>
            <w:tcW w:w="9010" w:type="dxa"/>
            <w:gridSpan w:val="2"/>
          </w:tcPr>
          <w:p w14:paraId="47E087BE" w14:textId="02FC4E86" w:rsidR="00C10DCA" w:rsidRDefault="00C10DCA" w:rsidP="00B950C1">
            <w:pPr>
              <w:rPr>
                <w:rFonts w:ascii="Calibri" w:hAnsi="Calibri"/>
                <w:i/>
                <w:sz w:val="20"/>
                <w:szCs w:val="22"/>
                <w:lang w:val="en-GB"/>
              </w:rPr>
            </w:pPr>
            <w:r w:rsidRPr="00C10DCA">
              <w:rPr>
                <w:rFonts w:ascii="Calibri" w:hAnsi="Calibri"/>
                <w:b/>
                <w:sz w:val="20"/>
                <w:szCs w:val="22"/>
                <w:lang w:val="en-GB"/>
              </w:rPr>
              <w:t>Form Information</w:t>
            </w:r>
          </w:p>
        </w:tc>
      </w:tr>
      <w:tr w:rsidR="006F7156" w14:paraId="321E8306" w14:textId="77777777" w:rsidTr="006F7156">
        <w:tc>
          <w:tcPr>
            <w:tcW w:w="4505" w:type="dxa"/>
          </w:tcPr>
          <w:p w14:paraId="3B1F3B7F" w14:textId="77C562D9" w:rsidR="006F7156" w:rsidRDefault="006F7156" w:rsidP="00B950C1">
            <w:pPr>
              <w:rPr>
                <w:rFonts w:ascii="Calibri" w:hAnsi="Calibri"/>
                <w:i/>
                <w:sz w:val="20"/>
                <w:szCs w:val="22"/>
                <w:lang w:val="en-GB"/>
              </w:rPr>
            </w:pPr>
            <w:r>
              <w:rPr>
                <w:rFonts w:ascii="Calibri" w:hAnsi="Calibri"/>
                <w:i/>
                <w:sz w:val="20"/>
                <w:szCs w:val="22"/>
                <w:lang w:val="en-GB"/>
              </w:rPr>
              <w:t>Form Name</w:t>
            </w:r>
          </w:p>
        </w:tc>
        <w:tc>
          <w:tcPr>
            <w:tcW w:w="4505" w:type="dxa"/>
          </w:tcPr>
          <w:p w14:paraId="383A5D6A" w14:textId="4F15B350" w:rsidR="006F7156" w:rsidRDefault="006F7156" w:rsidP="00B950C1">
            <w:pPr>
              <w:rPr>
                <w:rFonts w:ascii="Calibri" w:hAnsi="Calibri"/>
                <w:i/>
                <w:sz w:val="20"/>
                <w:szCs w:val="22"/>
                <w:lang w:val="en-GB"/>
              </w:rPr>
            </w:pPr>
            <w:r>
              <w:rPr>
                <w:rFonts w:ascii="Calibri" w:hAnsi="Calibri"/>
                <w:i/>
                <w:sz w:val="20"/>
                <w:szCs w:val="22"/>
                <w:lang w:val="en-GB"/>
              </w:rPr>
              <w:t>Socioeconomic Survey</w:t>
            </w:r>
          </w:p>
        </w:tc>
      </w:tr>
      <w:tr w:rsidR="006F7156" w14:paraId="5710A80D" w14:textId="77777777" w:rsidTr="006F7156">
        <w:tc>
          <w:tcPr>
            <w:tcW w:w="4505" w:type="dxa"/>
          </w:tcPr>
          <w:p w14:paraId="57955D03" w14:textId="6A6E0D93" w:rsidR="006F7156" w:rsidRDefault="006F7156" w:rsidP="00B950C1">
            <w:pPr>
              <w:rPr>
                <w:rFonts w:ascii="Calibri" w:hAnsi="Calibri"/>
                <w:i/>
                <w:sz w:val="20"/>
                <w:szCs w:val="22"/>
                <w:lang w:val="en-GB"/>
              </w:rPr>
            </w:pPr>
            <w:r>
              <w:rPr>
                <w:rFonts w:ascii="Calibri" w:hAnsi="Calibri"/>
                <w:i/>
                <w:sz w:val="20"/>
                <w:szCs w:val="22"/>
                <w:lang w:val="en-GB"/>
              </w:rPr>
              <w:t>Form ID</w:t>
            </w:r>
          </w:p>
        </w:tc>
        <w:tc>
          <w:tcPr>
            <w:tcW w:w="4505" w:type="dxa"/>
          </w:tcPr>
          <w:p w14:paraId="181E2225" w14:textId="0E8CDF7A" w:rsidR="006F7156" w:rsidRDefault="006F7156" w:rsidP="00B950C1">
            <w:pPr>
              <w:rPr>
                <w:rFonts w:ascii="Calibri" w:hAnsi="Calibri"/>
                <w:i/>
                <w:sz w:val="20"/>
                <w:szCs w:val="22"/>
                <w:lang w:val="en-GB"/>
              </w:rPr>
            </w:pPr>
            <w:r>
              <w:rPr>
                <w:rFonts w:ascii="Calibri" w:hAnsi="Calibri"/>
                <w:i/>
                <w:sz w:val="20"/>
                <w:szCs w:val="22"/>
                <w:lang w:val="en-GB"/>
              </w:rPr>
              <w:t>ODK-MO-001</w:t>
            </w:r>
          </w:p>
        </w:tc>
      </w:tr>
      <w:tr w:rsidR="006F7156" w14:paraId="28E01927" w14:textId="77777777" w:rsidTr="006F7156">
        <w:tc>
          <w:tcPr>
            <w:tcW w:w="4505" w:type="dxa"/>
          </w:tcPr>
          <w:p w14:paraId="350BE6EC" w14:textId="1B0BAC3A" w:rsidR="006F7156" w:rsidRDefault="006F7156" w:rsidP="00B950C1">
            <w:pPr>
              <w:rPr>
                <w:rFonts w:ascii="Calibri" w:hAnsi="Calibri"/>
                <w:i/>
                <w:sz w:val="20"/>
                <w:szCs w:val="22"/>
                <w:lang w:val="en-GB"/>
              </w:rPr>
            </w:pPr>
            <w:r>
              <w:rPr>
                <w:rFonts w:ascii="Calibri" w:hAnsi="Calibri"/>
                <w:i/>
                <w:sz w:val="20"/>
                <w:szCs w:val="22"/>
                <w:lang w:val="en-GB"/>
              </w:rPr>
              <w:t>Revision Date</w:t>
            </w:r>
          </w:p>
        </w:tc>
        <w:tc>
          <w:tcPr>
            <w:tcW w:w="4505" w:type="dxa"/>
          </w:tcPr>
          <w:p w14:paraId="24A6AA4D" w14:textId="254F6F44" w:rsidR="006F7156" w:rsidRDefault="00FE74CC" w:rsidP="006F7156">
            <w:pPr>
              <w:rPr>
                <w:rFonts w:ascii="Calibri" w:hAnsi="Calibri"/>
                <w:i/>
                <w:sz w:val="20"/>
                <w:szCs w:val="22"/>
                <w:lang w:val="en-GB"/>
              </w:rPr>
            </w:pPr>
            <w:del w:id="1" w:author="Johannes Olejnik" w:date="2016-04-27T07:15:00Z">
              <w:r w:rsidDel="007D27B9">
                <w:rPr>
                  <w:rFonts w:ascii="Calibri" w:hAnsi="Calibri"/>
                  <w:i/>
                  <w:sz w:val="20"/>
                  <w:szCs w:val="22"/>
                  <w:lang w:val="en-GB"/>
                </w:rPr>
                <w:delText xml:space="preserve">8 </w:delText>
              </w:r>
            </w:del>
            <w:ins w:id="2" w:author="Johannes Olejnik" w:date="2016-04-27T07:15:00Z">
              <w:r w:rsidR="007D27B9">
                <w:rPr>
                  <w:rFonts w:ascii="Calibri" w:hAnsi="Calibri"/>
                  <w:i/>
                  <w:sz w:val="20"/>
                  <w:szCs w:val="22"/>
                  <w:lang w:val="en-GB"/>
                </w:rPr>
                <w:t>20</w:t>
              </w:r>
              <w:r w:rsidR="007D27B9">
                <w:rPr>
                  <w:rFonts w:ascii="Calibri" w:hAnsi="Calibri"/>
                  <w:i/>
                  <w:sz w:val="20"/>
                  <w:szCs w:val="22"/>
                  <w:lang w:val="en-GB"/>
                </w:rPr>
                <w:t xml:space="preserve"> </w:t>
              </w:r>
            </w:ins>
            <w:r>
              <w:rPr>
                <w:rFonts w:ascii="Calibri" w:hAnsi="Calibri"/>
                <w:i/>
                <w:sz w:val="20"/>
                <w:szCs w:val="22"/>
                <w:lang w:val="en-GB"/>
              </w:rPr>
              <w:t>Apr</w:t>
            </w:r>
            <w:r w:rsidR="006F7156">
              <w:rPr>
                <w:rFonts w:ascii="Calibri" w:hAnsi="Calibri"/>
                <w:i/>
                <w:sz w:val="20"/>
                <w:szCs w:val="22"/>
                <w:lang w:val="en-GB"/>
              </w:rPr>
              <w:t xml:space="preserve"> 2016</w:t>
            </w:r>
          </w:p>
        </w:tc>
      </w:tr>
      <w:tr w:rsidR="006F7156" w14:paraId="7D278664" w14:textId="77777777" w:rsidTr="001472EB">
        <w:trPr>
          <w:trHeight w:val="227"/>
        </w:trPr>
        <w:tc>
          <w:tcPr>
            <w:tcW w:w="4505" w:type="dxa"/>
          </w:tcPr>
          <w:p w14:paraId="3831A417" w14:textId="29DAEF29" w:rsidR="006F7156" w:rsidRDefault="006F7156" w:rsidP="00B950C1">
            <w:pPr>
              <w:rPr>
                <w:rFonts w:ascii="Calibri" w:hAnsi="Calibri"/>
                <w:i/>
                <w:sz w:val="20"/>
                <w:szCs w:val="22"/>
                <w:lang w:val="en-GB"/>
              </w:rPr>
            </w:pPr>
            <w:r>
              <w:rPr>
                <w:rFonts w:ascii="Calibri" w:hAnsi="Calibri"/>
                <w:i/>
                <w:sz w:val="20"/>
                <w:szCs w:val="22"/>
                <w:lang w:val="en-GB"/>
              </w:rPr>
              <w:t>Revision Number</w:t>
            </w:r>
          </w:p>
        </w:tc>
        <w:tc>
          <w:tcPr>
            <w:tcW w:w="4505" w:type="dxa"/>
          </w:tcPr>
          <w:p w14:paraId="6370E5AA" w14:textId="790F9239" w:rsidR="006F7156" w:rsidRDefault="006F7156" w:rsidP="00B950C1">
            <w:pPr>
              <w:rPr>
                <w:rFonts w:ascii="Calibri" w:hAnsi="Calibri"/>
                <w:i/>
                <w:sz w:val="20"/>
                <w:szCs w:val="22"/>
                <w:lang w:val="en-GB"/>
              </w:rPr>
            </w:pPr>
            <w:r>
              <w:rPr>
                <w:rFonts w:ascii="Calibri" w:hAnsi="Calibri"/>
                <w:i/>
                <w:sz w:val="20"/>
                <w:szCs w:val="22"/>
                <w:lang w:val="en-GB"/>
              </w:rPr>
              <w:t>1.</w:t>
            </w:r>
            <w:r w:rsidR="00FE74CC">
              <w:rPr>
                <w:rFonts w:ascii="Calibri" w:hAnsi="Calibri"/>
                <w:i/>
                <w:sz w:val="20"/>
                <w:szCs w:val="22"/>
                <w:lang w:val="en-GB"/>
              </w:rPr>
              <w:t>1</w:t>
            </w:r>
          </w:p>
        </w:tc>
      </w:tr>
    </w:tbl>
    <w:p w14:paraId="08359691" w14:textId="77777777" w:rsidR="006F7156" w:rsidRDefault="006F7156" w:rsidP="00B950C1">
      <w:pPr>
        <w:rPr>
          <w:rFonts w:ascii="Calibri" w:hAnsi="Calibri"/>
          <w:i/>
          <w:sz w:val="20"/>
          <w:szCs w:val="22"/>
          <w:lang w:val="en-GB"/>
        </w:rPr>
      </w:pPr>
    </w:p>
    <w:p w14:paraId="611AF7CE" w14:textId="64B3DA6C" w:rsidR="00B950C1" w:rsidRPr="00B950C1" w:rsidRDefault="00B950C1" w:rsidP="00B950C1">
      <w:pPr>
        <w:rPr>
          <w:rFonts w:ascii="Calibri" w:hAnsi="Calibri"/>
          <w:i/>
          <w:sz w:val="20"/>
          <w:szCs w:val="22"/>
          <w:lang w:val="en-GB"/>
        </w:rPr>
      </w:pPr>
      <w:r>
        <w:rPr>
          <w:rFonts w:ascii="Calibri" w:hAnsi="Calibri"/>
          <w:i/>
          <w:sz w:val="20"/>
          <w:szCs w:val="22"/>
          <w:lang w:val="en-GB"/>
        </w:rPr>
        <w:t>Every farmer should be asked all of these questions during the first QC visit</w:t>
      </w:r>
      <w:r w:rsidR="009E2B02">
        <w:rPr>
          <w:rFonts w:ascii="Calibri" w:hAnsi="Calibri"/>
          <w:i/>
          <w:sz w:val="20"/>
          <w:szCs w:val="22"/>
          <w:lang w:val="en-GB"/>
        </w:rPr>
        <w:t xml:space="preserve"> for new farmers and the first QC visit after training was provided</w:t>
      </w:r>
      <w:r>
        <w:rPr>
          <w:rFonts w:ascii="Calibri" w:hAnsi="Calibri"/>
          <w:i/>
          <w:sz w:val="20"/>
          <w:szCs w:val="22"/>
          <w:lang w:val="en-GB"/>
        </w:rPr>
        <w:t xml:space="preserve">. </w:t>
      </w:r>
    </w:p>
    <w:p w14:paraId="62A193AB" w14:textId="77777777" w:rsidR="00B950C1" w:rsidRDefault="00B950C1" w:rsidP="00B950C1">
      <w:pPr>
        <w:rPr>
          <w:rFonts w:ascii="Calibri" w:hAnsi="Calibri"/>
          <w:sz w:val="20"/>
          <w:szCs w:val="22"/>
          <w:lang w:val="en-GB"/>
        </w:rPr>
      </w:pPr>
    </w:p>
    <w:p w14:paraId="130E08CA" w14:textId="77777777" w:rsidR="007D075A" w:rsidRDefault="00B950C1" w:rsidP="00B950C1">
      <w:pPr>
        <w:numPr>
          <w:ilvl w:val="0"/>
          <w:numId w:val="7"/>
        </w:numPr>
        <w:ind w:left="0" w:hanging="567"/>
        <w:rPr>
          <w:rFonts w:ascii="Calibri" w:hAnsi="Calibri"/>
          <w:sz w:val="20"/>
          <w:szCs w:val="22"/>
          <w:lang w:val="en-GB"/>
        </w:rPr>
      </w:pPr>
      <w:r w:rsidRPr="00757DE5">
        <w:rPr>
          <w:rFonts w:ascii="Calibri" w:hAnsi="Calibri"/>
          <w:sz w:val="20"/>
          <w:szCs w:val="22"/>
          <w:lang w:val="en-GB"/>
        </w:rPr>
        <w:t xml:space="preserve">How many </w:t>
      </w:r>
      <w:r>
        <w:rPr>
          <w:rFonts w:ascii="Calibri" w:hAnsi="Calibri"/>
          <w:sz w:val="20"/>
          <w:szCs w:val="22"/>
          <w:lang w:val="en-GB"/>
        </w:rPr>
        <w:t>people</w:t>
      </w:r>
      <w:r w:rsidRPr="00757DE5">
        <w:rPr>
          <w:rFonts w:ascii="Calibri" w:hAnsi="Calibri"/>
          <w:sz w:val="20"/>
          <w:szCs w:val="22"/>
          <w:lang w:val="en-GB"/>
        </w:rPr>
        <w:t xml:space="preserve"> </w:t>
      </w:r>
      <w:r>
        <w:rPr>
          <w:rFonts w:ascii="Calibri" w:hAnsi="Calibri"/>
          <w:sz w:val="20"/>
          <w:szCs w:val="22"/>
          <w:lang w:val="en-GB"/>
        </w:rPr>
        <w:t>live in your household</w:t>
      </w:r>
      <w:r w:rsidRPr="00757DE5">
        <w:rPr>
          <w:rFonts w:ascii="Calibri" w:hAnsi="Calibri"/>
          <w:sz w:val="20"/>
          <w:szCs w:val="22"/>
          <w:lang w:val="en-GB"/>
        </w:rPr>
        <w:t>?</w:t>
      </w:r>
      <w:bookmarkEnd w:id="0"/>
    </w:p>
    <w:p w14:paraId="594CC33A" w14:textId="77777777" w:rsidR="007D075A" w:rsidRDefault="007D075A" w:rsidP="007D075A">
      <w:pPr>
        <w:rPr>
          <w:rFonts w:ascii="Calibri" w:hAnsi="Calibri"/>
          <w:i/>
          <w:sz w:val="20"/>
          <w:szCs w:val="22"/>
          <w:lang w:val="en-GB"/>
        </w:rPr>
      </w:pPr>
      <w:r>
        <w:rPr>
          <w:rFonts w:ascii="Calibri" w:hAnsi="Calibri"/>
          <w:i/>
          <w:sz w:val="20"/>
          <w:szCs w:val="22"/>
          <w:lang w:val="en-GB"/>
        </w:rPr>
        <w:t>Children are defined as all people living in t</w:t>
      </w:r>
      <w:bookmarkStart w:id="3" w:name="_GoBack"/>
      <w:bookmarkEnd w:id="3"/>
      <w:r>
        <w:rPr>
          <w:rFonts w:ascii="Calibri" w:hAnsi="Calibri"/>
          <w:i/>
          <w:sz w:val="20"/>
          <w:szCs w:val="22"/>
          <w:lang w:val="en-GB"/>
        </w:rPr>
        <w:t>he household below the age of 18 years.</w:t>
      </w:r>
    </w:p>
    <w:p w14:paraId="6BAAEE4C" w14:textId="6A030197" w:rsidR="00B950C1" w:rsidRPr="00757DE5" w:rsidRDefault="007D075A" w:rsidP="007D075A">
      <w:pPr>
        <w:rPr>
          <w:rFonts w:ascii="Calibri" w:hAnsi="Calibri"/>
          <w:sz w:val="20"/>
          <w:szCs w:val="22"/>
          <w:lang w:val="en-GB"/>
        </w:rPr>
      </w:pPr>
      <w:r>
        <w:rPr>
          <w:rFonts w:ascii="Calibri" w:hAnsi="Calibri"/>
          <w:i/>
          <w:sz w:val="20"/>
          <w:szCs w:val="22"/>
          <w:lang w:val="en-GB"/>
        </w:rPr>
        <w:t xml:space="preserve">Overall household members shall be defined as all members who permanently stay in the household.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9"/>
        <w:gridCol w:w="1260"/>
      </w:tblGrid>
      <w:tr w:rsidR="00B950C1" w:rsidRPr="00757DE5" w14:paraId="2E159480" w14:textId="77777777" w:rsidTr="00A043B0">
        <w:tc>
          <w:tcPr>
            <w:tcW w:w="914" w:type="dxa"/>
            <w:vAlign w:val="center"/>
          </w:tcPr>
          <w:p w14:paraId="1784B806" w14:textId="77777777" w:rsidR="00B950C1" w:rsidRPr="00757DE5" w:rsidRDefault="00B950C1" w:rsidP="00A043B0">
            <w:pPr>
              <w:rPr>
                <w:rFonts w:ascii="Calibri" w:hAnsi="Calibri"/>
                <w:b/>
                <w:sz w:val="20"/>
                <w:lang w:val="en-GB"/>
              </w:rPr>
            </w:pPr>
            <w:r>
              <w:rPr>
                <w:rFonts w:ascii="Calibri" w:hAnsi="Calibri"/>
                <w:b/>
                <w:sz w:val="20"/>
                <w:szCs w:val="22"/>
                <w:lang w:val="en-GB"/>
              </w:rPr>
              <w:t>Overall Household member</w:t>
            </w:r>
          </w:p>
        </w:tc>
        <w:tc>
          <w:tcPr>
            <w:tcW w:w="1260" w:type="dxa"/>
          </w:tcPr>
          <w:p w14:paraId="59946C8F" w14:textId="77777777" w:rsidR="00B950C1" w:rsidRPr="0087619A" w:rsidRDefault="00B950C1" w:rsidP="00A043B0">
            <w:pPr>
              <w:rPr>
                <w:rFonts w:ascii="Calibri" w:hAnsi="Calibri"/>
                <w:lang w:val="en-GB"/>
              </w:rPr>
            </w:pPr>
          </w:p>
        </w:tc>
      </w:tr>
      <w:tr w:rsidR="00B950C1" w:rsidRPr="00757DE5" w14:paraId="02867BC4" w14:textId="77777777" w:rsidTr="00A043B0">
        <w:tc>
          <w:tcPr>
            <w:tcW w:w="914" w:type="dxa"/>
            <w:vAlign w:val="center"/>
          </w:tcPr>
          <w:p w14:paraId="0CEEB138" w14:textId="77777777" w:rsidR="00B950C1" w:rsidRDefault="00B950C1" w:rsidP="00A043B0">
            <w:pPr>
              <w:rPr>
                <w:rFonts w:ascii="Calibri" w:hAnsi="Calibri"/>
                <w:b/>
                <w:sz w:val="20"/>
                <w:szCs w:val="22"/>
                <w:lang w:val="en-GB"/>
              </w:rPr>
            </w:pPr>
            <w:r>
              <w:rPr>
                <w:rFonts w:ascii="Calibri" w:hAnsi="Calibri"/>
                <w:b/>
                <w:sz w:val="20"/>
                <w:szCs w:val="22"/>
                <w:lang w:val="en-GB"/>
              </w:rPr>
              <w:t xml:space="preserve">Children </w:t>
            </w:r>
          </w:p>
        </w:tc>
        <w:tc>
          <w:tcPr>
            <w:tcW w:w="1260" w:type="dxa"/>
          </w:tcPr>
          <w:p w14:paraId="3C116618" w14:textId="77777777" w:rsidR="00B950C1" w:rsidRPr="0087619A" w:rsidRDefault="00B950C1" w:rsidP="00A043B0">
            <w:pPr>
              <w:rPr>
                <w:rFonts w:ascii="Calibri" w:hAnsi="Calibri"/>
                <w:lang w:val="en-GB"/>
              </w:rPr>
            </w:pPr>
          </w:p>
        </w:tc>
      </w:tr>
      <w:tr w:rsidR="00B950C1" w:rsidRPr="00757DE5" w14:paraId="4E06806B" w14:textId="77777777" w:rsidTr="00A043B0">
        <w:tc>
          <w:tcPr>
            <w:tcW w:w="914" w:type="dxa"/>
            <w:vAlign w:val="center"/>
          </w:tcPr>
          <w:p w14:paraId="7C46C7E5" w14:textId="77777777" w:rsidR="00B950C1" w:rsidRDefault="00B950C1" w:rsidP="00A043B0">
            <w:pPr>
              <w:rPr>
                <w:rFonts w:ascii="Calibri" w:hAnsi="Calibri"/>
                <w:b/>
                <w:sz w:val="20"/>
                <w:szCs w:val="22"/>
                <w:lang w:val="en-GB"/>
              </w:rPr>
            </w:pPr>
            <w:r>
              <w:rPr>
                <w:rFonts w:ascii="Calibri" w:hAnsi="Calibri"/>
                <w:b/>
                <w:sz w:val="20"/>
                <w:szCs w:val="22"/>
                <w:lang w:val="en-GB"/>
              </w:rPr>
              <w:t>Women</w:t>
            </w:r>
          </w:p>
        </w:tc>
        <w:tc>
          <w:tcPr>
            <w:tcW w:w="1260" w:type="dxa"/>
          </w:tcPr>
          <w:p w14:paraId="426F9727" w14:textId="77777777" w:rsidR="00B950C1" w:rsidRPr="0087619A" w:rsidRDefault="00B950C1" w:rsidP="00A043B0">
            <w:pPr>
              <w:rPr>
                <w:rFonts w:ascii="Calibri" w:hAnsi="Calibri"/>
                <w:lang w:val="en-GB"/>
              </w:rPr>
            </w:pPr>
          </w:p>
        </w:tc>
      </w:tr>
    </w:tbl>
    <w:p w14:paraId="6A796D1F" w14:textId="77777777" w:rsidR="00B950C1" w:rsidRDefault="00B950C1" w:rsidP="00B950C1"/>
    <w:p w14:paraId="14DE9555" w14:textId="115B479A" w:rsidR="00E13A96" w:rsidRDefault="00B950C1" w:rsidP="00B950C1">
      <w:pPr>
        <w:numPr>
          <w:ilvl w:val="0"/>
          <w:numId w:val="7"/>
        </w:numPr>
        <w:ind w:left="0" w:hanging="567"/>
        <w:rPr>
          <w:rFonts w:ascii="Calibri" w:hAnsi="Calibri"/>
          <w:sz w:val="20"/>
          <w:szCs w:val="22"/>
          <w:lang w:val="en-GB"/>
        </w:rPr>
      </w:pPr>
      <w:r w:rsidRPr="00757DE5">
        <w:rPr>
          <w:rFonts w:ascii="Calibri" w:hAnsi="Calibri"/>
          <w:sz w:val="20"/>
          <w:szCs w:val="22"/>
          <w:lang w:val="en-GB"/>
        </w:rPr>
        <w:t xml:space="preserve">How </w:t>
      </w:r>
      <w:r>
        <w:rPr>
          <w:rFonts w:ascii="Calibri" w:hAnsi="Calibri"/>
          <w:sz w:val="20"/>
          <w:szCs w:val="22"/>
          <w:lang w:val="en-GB"/>
        </w:rPr>
        <w:t>much land do</w:t>
      </w:r>
      <w:r w:rsidR="001C21AE">
        <w:rPr>
          <w:rFonts w:ascii="Calibri" w:hAnsi="Calibri"/>
          <w:sz w:val="20"/>
          <w:szCs w:val="22"/>
          <w:lang w:val="en-GB"/>
        </w:rPr>
        <w:t>es</w:t>
      </w:r>
      <w:r>
        <w:rPr>
          <w:rFonts w:ascii="Calibri" w:hAnsi="Calibri"/>
          <w:sz w:val="20"/>
          <w:szCs w:val="22"/>
          <w:lang w:val="en-GB"/>
        </w:rPr>
        <w:t xml:space="preserve"> you</w:t>
      </w:r>
      <w:r w:rsidR="001C21AE">
        <w:rPr>
          <w:rFonts w:ascii="Calibri" w:hAnsi="Calibri"/>
          <w:sz w:val="20"/>
          <w:szCs w:val="22"/>
          <w:lang w:val="en-GB"/>
        </w:rPr>
        <w:t>r</w:t>
      </w:r>
      <w:r>
        <w:rPr>
          <w:rFonts w:ascii="Calibri" w:hAnsi="Calibri"/>
          <w:sz w:val="20"/>
          <w:szCs w:val="22"/>
          <w:lang w:val="en-GB"/>
        </w:rPr>
        <w:t xml:space="preserve"> </w:t>
      </w:r>
      <w:r w:rsidR="001C21AE">
        <w:rPr>
          <w:rFonts w:ascii="Calibri" w:hAnsi="Calibri"/>
          <w:sz w:val="20"/>
          <w:szCs w:val="22"/>
          <w:lang w:val="en-GB"/>
        </w:rPr>
        <w:t xml:space="preserve">household </w:t>
      </w:r>
      <w:r>
        <w:rPr>
          <w:rFonts w:ascii="Calibri" w:hAnsi="Calibri"/>
          <w:sz w:val="20"/>
          <w:szCs w:val="22"/>
          <w:lang w:val="en-GB"/>
        </w:rPr>
        <w:t>have the right to use</w:t>
      </w:r>
      <w:r w:rsidRPr="00757DE5">
        <w:rPr>
          <w:rFonts w:ascii="Calibri" w:hAnsi="Calibri"/>
          <w:sz w:val="20"/>
          <w:szCs w:val="22"/>
          <w:lang w:val="en-GB"/>
        </w:rPr>
        <w:t>?</w:t>
      </w:r>
    </w:p>
    <w:p w14:paraId="4F5C3FD0" w14:textId="57AD06EE" w:rsidR="00B950C1" w:rsidRPr="00757DE5" w:rsidRDefault="00E13A96" w:rsidP="00E13A96">
      <w:pPr>
        <w:rPr>
          <w:rFonts w:ascii="Calibri" w:hAnsi="Calibri"/>
          <w:sz w:val="20"/>
          <w:szCs w:val="22"/>
          <w:lang w:val="en-GB"/>
        </w:rPr>
      </w:pPr>
      <w:r>
        <w:rPr>
          <w:rFonts w:ascii="Calibri" w:hAnsi="Calibri"/>
          <w:i/>
          <w:sz w:val="20"/>
          <w:szCs w:val="22"/>
          <w:lang w:val="en-GB"/>
        </w:rPr>
        <w:t xml:space="preserve">‘Right to use’ includes all land that the surveyed person holds a </w:t>
      </w:r>
      <w:proofErr w:type="spellStart"/>
      <w:r>
        <w:rPr>
          <w:rFonts w:ascii="Calibri" w:hAnsi="Calibri"/>
          <w:i/>
          <w:sz w:val="20"/>
          <w:szCs w:val="22"/>
          <w:lang w:val="en-GB"/>
        </w:rPr>
        <w:t>Thram</w:t>
      </w:r>
      <w:proofErr w:type="spellEnd"/>
      <w:r>
        <w:rPr>
          <w:rFonts w:ascii="Calibri" w:hAnsi="Calibri"/>
          <w:i/>
          <w:sz w:val="20"/>
          <w:szCs w:val="22"/>
          <w:lang w:val="en-GB"/>
        </w:rPr>
        <w:t xml:space="preserve"> for or has </w:t>
      </w:r>
      <w:r w:rsidR="001C21AE">
        <w:rPr>
          <w:rFonts w:ascii="Calibri" w:hAnsi="Calibri"/>
          <w:i/>
          <w:sz w:val="20"/>
          <w:szCs w:val="22"/>
          <w:lang w:val="en-GB"/>
        </w:rPr>
        <w:t xml:space="preserve">the </w:t>
      </w:r>
      <w:r>
        <w:rPr>
          <w:rFonts w:ascii="Calibri" w:hAnsi="Calibri"/>
          <w:i/>
          <w:sz w:val="20"/>
          <w:szCs w:val="22"/>
          <w:lang w:val="en-GB"/>
        </w:rPr>
        <w:t xml:space="preserve">legal right to use (e.g., GRF/SRF land that the </w:t>
      </w:r>
      <w:r w:rsidR="001C21AE">
        <w:rPr>
          <w:rFonts w:ascii="Calibri" w:hAnsi="Calibri"/>
          <w:i/>
          <w:sz w:val="20"/>
          <w:szCs w:val="22"/>
          <w:lang w:val="en-GB"/>
        </w:rPr>
        <w:t>respondent</w:t>
      </w:r>
      <w:r>
        <w:rPr>
          <w:rFonts w:ascii="Calibri" w:hAnsi="Calibri"/>
          <w:i/>
          <w:sz w:val="20"/>
          <w:szCs w:val="22"/>
          <w:lang w:val="en-GB"/>
        </w:rPr>
        <w:t xml:space="preserve"> is leasing from the government or private land the </w:t>
      </w:r>
      <w:r w:rsidR="001C21AE">
        <w:rPr>
          <w:rFonts w:ascii="Calibri" w:hAnsi="Calibri"/>
          <w:i/>
          <w:sz w:val="20"/>
          <w:szCs w:val="22"/>
          <w:lang w:val="en-GB"/>
        </w:rPr>
        <w:t xml:space="preserve">respondent </w:t>
      </w:r>
      <w:r>
        <w:rPr>
          <w:rFonts w:ascii="Calibri" w:hAnsi="Calibri"/>
          <w:i/>
          <w:sz w:val="20"/>
          <w:szCs w:val="22"/>
          <w:lang w:val="en-GB"/>
        </w:rPr>
        <w:t>is leasing from someone else)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1260"/>
      </w:tblGrid>
      <w:tr w:rsidR="00B950C1" w:rsidRPr="00757DE5" w14:paraId="3F3A0F93" w14:textId="77777777" w:rsidTr="00A043B0">
        <w:tc>
          <w:tcPr>
            <w:tcW w:w="914" w:type="dxa"/>
            <w:vAlign w:val="center"/>
          </w:tcPr>
          <w:p w14:paraId="2108EA94" w14:textId="77777777" w:rsidR="00B950C1" w:rsidRPr="00757DE5" w:rsidRDefault="00B950C1" w:rsidP="00A043B0">
            <w:pPr>
              <w:rPr>
                <w:rFonts w:ascii="Calibri" w:hAnsi="Calibri"/>
                <w:b/>
                <w:sz w:val="20"/>
                <w:lang w:val="en-GB"/>
              </w:rPr>
            </w:pPr>
            <w:r>
              <w:rPr>
                <w:rFonts w:ascii="Calibri" w:hAnsi="Calibri"/>
                <w:b/>
                <w:sz w:val="20"/>
                <w:szCs w:val="22"/>
                <w:lang w:val="en-GB"/>
              </w:rPr>
              <w:t>Land right</w:t>
            </w:r>
          </w:p>
        </w:tc>
        <w:tc>
          <w:tcPr>
            <w:tcW w:w="1260" w:type="dxa"/>
          </w:tcPr>
          <w:p w14:paraId="6E1BE556" w14:textId="77777777" w:rsidR="00B950C1" w:rsidRPr="0087619A" w:rsidRDefault="00B950C1" w:rsidP="00A043B0">
            <w:pPr>
              <w:rPr>
                <w:rFonts w:ascii="Calibri" w:hAnsi="Calibri"/>
                <w:lang w:val="en-GB"/>
              </w:rPr>
            </w:pPr>
          </w:p>
        </w:tc>
      </w:tr>
    </w:tbl>
    <w:p w14:paraId="317453A5" w14:textId="77777777" w:rsidR="00B950C1" w:rsidRDefault="00B950C1" w:rsidP="00B950C1">
      <w:pPr>
        <w:rPr>
          <w:rFonts w:ascii="Calibri" w:hAnsi="Calibri"/>
          <w:sz w:val="20"/>
          <w:szCs w:val="22"/>
          <w:lang w:val="en-GB"/>
        </w:rPr>
      </w:pPr>
    </w:p>
    <w:p w14:paraId="56B9A13B" w14:textId="42F2D3F6" w:rsidR="00B950C1" w:rsidRDefault="00B950C1" w:rsidP="00B950C1">
      <w:pPr>
        <w:numPr>
          <w:ilvl w:val="0"/>
          <w:numId w:val="7"/>
        </w:numPr>
        <w:ind w:left="0" w:hanging="567"/>
        <w:rPr>
          <w:rFonts w:ascii="Calibri" w:hAnsi="Calibri"/>
          <w:sz w:val="20"/>
          <w:szCs w:val="22"/>
          <w:lang w:val="en-GB"/>
        </w:rPr>
      </w:pPr>
      <w:r w:rsidRPr="00B950C1">
        <w:rPr>
          <w:rFonts w:ascii="Calibri" w:hAnsi="Calibri"/>
          <w:sz w:val="20"/>
          <w:szCs w:val="22"/>
          <w:lang w:val="en-GB"/>
        </w:rPr>
        <w:t>How much land do</w:t>
      </w:r>
      <w:r w:rsidR="001C21AE">
        <w:rPr>
          <w:rFonts w:ascii="Calibri" w:hAnsi="Calibri"/>
          <w:sz w:val="20"/>
          <w:szCs w:val="22"/>
          <w:lang w:val="en-GB"/>
        </w:rPr>
        <w:t>es</w:t>
      </w:r>
      <w:r w:rsidRPr="00B950C1">
        <w:rPr>
          <w:rFonts w:ascii="Calibri" w:hAnsi="Calibri"/>
          <w:sz w:val="20"/>
          <w:szCs w:val="22"/>
          <w:lang w:val="en-GB"/>
        </w:rPr>
        <w:t xml:space="preserve"> you</w:t>
      </w:r>
      <w:r w:rsidR="001C21AE">
        <w:rPr>
          <w:rFonts w:ascii="Calibri" w:hAnsi="Calibri"/>
          <w:sz w:val="20"/>
          <w:szCs w:val="22"/>
          <w:lang w:val="en-GB"/>
        </w:rPr>
        <w:t>r household</w:t>
      </w:r>
      <w:r w:rsidRPr="00B950C1">
        <w:rPr>
          <w:rFonts w:ascii="Calibri" w:hAnsi="Calibri"/>
          <w:sz w:val="20"/>
          <w:szCs w:val="22"/>
          <w:lang w:val="en-GB"/>
        </w:rPr>
        <w:t xml:space="preserve"> normally use in acres for your subsistence (food) cropping needs in a normal year</w:t>
      </w:r>
      <w:r w:rsidRPr="00757DE5">
        <w:rPr>
          <w:rFonts w:ascii="Calibri" w:hAnsi="Calibri"/>
          <w:sz w:val="20"/>
          <w:szCs w:val="22"/>
          <w:lang w:val="en-GB"/>
        </w:rPr>
        <w:t>?</w:t>
      </w:r>
    </w:p>
    <w:p w14:paraId="6A450EE0" w14:textId="2ACCE77F" w:rsidR="00E13A96" w:rsidRPr="00E13A96" w:rsidRDefault="00E13A96" w:rsidP="00E13A96">
      <w:pPr>
        <w:rPr>
          <w:rFonts w:ascii="Calibri" w:hAnsi="Calibri"/>
          <w:i/>
          <w:sz w:val="20"/>
          <w:szCs w:val="22"/>
          <w:lang w:val="en-GB"/>
        </w:rPr>
      </w:pPr>
      <w:r>
        <w:rPr>
          <w:rFonts w:ascii="Calibri" w:hAnsi="Calibri"/>
          <w:i/>
          <w:sz w:val="20"/>
          <w:szCs w:val="22"/>
          <w:lang w:val="en-GB"/>
        </w:rPr>
        <w:t>Land that is used for subsistence (food) cropping shall refer to all land that the farmer is using to grow crops / fruits / vegetables that are used only for consumption and not for sale.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1260"/>
      </w:tblGrid>
      <w:tr w:rsidR="00B950C1" w:rsidRPr="00757DE5" w14:paraId="0FEB4C5E" w14:textId="77777777" w:rsidTr="00A043B0">
        <w:tc>
          <w:tcPr>
            <w:tcW w:w="914" w:type="dxa"/>
            <w:vAlign w:val="center"/>
          </w:tcPr>
          <w:p w14:paraId="2A6B286E" w14:textId="77777777" w:rsidR="00B950C1" w:rsidRPr="00757DE5" w:rsidRDefault="00B950C1" w:rsidP="00A043B0">
            <w:pPr>
              <w:rPr>
                <w:rFonts w:ascii="Calibri" w:hAnsi="Calibri"/>
                <w:b/>
                <w:sz w:val="20"/>
                <w:lang w:val="en-GB"/>
              </w:rPr>
            </w:pPr>
            <w:r>
              <w:rPr>
                <w:rFonts w:ascii="Calibri" w:hAnsi="Calibri"/>
                <w:b/>
                <w:sz w:val="20"/>
                <w:szCs w:val="22"/>
                <w:lang w:val="en-GB"/>
              </w:rPr>
              <w:t>Use land</w:t>
            </w:r>
          </w:p>
        </w:tc>
        <w:tc>
          <w:tcPr>
            <w:tcW w:w="1260" w:type="dxa"/>
          </w:tcPr>
          <w:p w14:paraId="6BFACF30" w14:textId="77777777" w:rsidR="00B950C1" w:rsidRPr="0087619A" w:rsidRDefault="00B950C1" w:rsidP="00A043B0">
            <w:pPr>
              <w:rPr>
                <w:rFonts w:ascii="Calibri" w:hAnsi="Calibri"/>
                <w:lang w:val="en-GB"/>
              </w:rPr>
            </w:pPr>
          </w:p>
        </w:tc>
      </w:tr>
    </w:tbl>
    <w:p w14:paraId="50DD633A" w14:textId="77777777" w:rsidR="00B950C1" w:rsidRDefault="00B950C1" w:rsidP="00B950C1">
      <w:pPr>
        <w:rPr>
          <w:rFonts w:ascii="Calibri" w:hAnsi="Calibri"/>
          <w:sz w:val="20"/>
          <w:szCs w:val="22"/>
          <w:lang w:val="en-GB"/>
        </w:rPr>
      </w:pPr>
    </w:p>
    <w:p w14:paraId="026DDC9D" w14:textId="77777777" w:rsidR="00AB245D" w:rsidRDefault="00AB245D" w:rsidP="00B950C1">
      <w:pPr>
        <w:rPr>
          <w:rFonts w:ascii="Calibri" w:hAnsi="Calibri"/>
          <w:sz w:val="20"/>
          <w:szCs w:val="22"/>
          <w:lang w:val="en-GB"/>
        </w:rPr>
      </w:pPr>
    </w:p>
    <w:p w14:paraId="4BB525D6" w14:textId="3809CEDA" w:rsidR="00AB245D" w:rsidRDefault="00AB245D" w:rsidP="00B950C1">
      <w:pPr>
        <w:rPr>
          <w:rFonts w:ascii="Calibri" w:hAnsi="Calibri"/>
          <w:sz w:val="20"/>
          <w:szCs w:val="22"/>
          <w:lang w:val="en-GB"/>
        </w:rPr>
      </w:pPr>
      <w:r>
        <w:rPr>
          <w:rFonts w:ascii="Calibri" w:hAnsi="Calibri"/>
          <w:sz w:val="20"/>
          <w:szCs w:val="22"/>
          <w:lang w:val="en-GB"/>
        </w:rPr>
        <w:t xml:space="preserve">NOTE BEFORE Q4: This section deals with various field crops.  We have prepared templates for common crops.  If you can’t find the crop in the list, use the “other” field.  If you do not want to add any more field crops click on “Do not add”. </w:t>
      </w:r>
    </w:p>
    <w:p w14:paraId="41501386" w14:textId="6E1AE314" w:rsidR="00AB245D" w:rsidRDefault="00AB245D" w:rsidP="00B950C1">
      <w:pPr>
        <w:rPr>
          <w:rFonts w:ascii="Calibri" w:hAnsi="Calibri"/>
          <w:sz w:val="20"/>
          <w:szCs w:val="22"/>
          <w:lang w:val="en-GB"/>
        </w:rPr>
      </w:pPr>
      <w:r>
        <w:rPr>
          <w:rFonts w:ascii="Calibri" w:hAnsi="Calibri"/>
          <w:sz w:val="20"/>
          <w:szCs w:val="22"/>
          <w:lang w:val="en-GB"/>
        </w:rPr>
        <w:t xml:space="preserve">Hint: ask the farmer which crops he/she grows when you add the first group and note those crops down in your notebook.  Then ask questions for each of the crops. </w:t>
      </w:r>
    </w:p>
    <w:p w14:paraId="7F79626D" w14:textId="77777777" w:rsidR="00AB245D" w:rsidRDefault="00AB245D" w:rsidP="00B950C1">
      <w:pPr>
        <w:rPr>
          <w:rFonts w:ascii="Calibri" w:hAnsi="Calibri"/>
          <w:sz w:val="20"/>
          <w:szCs w:val="22"/>
          <w:lang w:val="en-GB"/>
        </w:rPr>
      </w:pPr>
    </w:p>
    <w:p w14:paraId="796F66C1" w14:textId="77D900BD" w:rsidR="00AB245D" w:rsidRDefault="00B950C1" w:rsidP="00B950C1">
      <w:pPr>
        <w:numPr>
          <w:ilvl w:val="0"/>
          <w:numId w:val="7"/>
        </w:numPr>
        <w:ind w:left="0" w:hanging="567"/>
        <w:rPr>
          <w:rFonts w:ascii="Calibri" w:hAnsi="Calibri"/>
          <w:sz w:val="20"/>
          <w:szCs w:val="22"/>
          <w:lang w:val="en-GB"/>
        </w:rPr>
      </w:pPr>
      <w:r w:rsidRPr="008978E9">
        <w:rPr>
          <w:rFonts w:ascii="Calibri" w:hAnsi="Calibri"/>
          <w:sz w:val="20"/>
          <w:szCs w:val="22"/>
          <w:lang w:val="en-GB"/>
        </w:rPr>
        <w:t xml:space="preserve">Over the past 12 months, what </w:t>
      </w:r>
      <w:r w:rsidR="00AB245D">
        <w:rPr>
          <w:rFonts w:ascii="Calibri" w:hAnsi="Calibri"/>
          <w:sz w:val="20"/>
          <w:szCs w:val="22"/>
          <w:lang w:val="en-GB"/>
        </w:rPr>
        <w:t xml:space="preserve">field </w:t>
      </w:r>
      <w:r w:rsidRPr="008978E9">
        <w:rPr>
          <w:rFonts w:ascii="Calibri" w:hAnsi="Calibri"/>
          <w:sz w:val="20"/>
          <w:szCs w:val="22"/>
          <w:lang w:val="en-GB"/>
        </w:rPr>
        <w:t xml:space="preserve">crops did you grow, and how much money did you earn from them? </w:t>
      </w:r>
    </w:p>
    <w:p w14:paraId="5F639250" w14:textId="77777777" w:rsidR="00AB245D" w:rsidRDefault="00AB245D" w:rsidP="00AB245D">
      <w:pPr>
        <w:rPr>
          <w:rFonts w:ascii="Calibri" w:hAnsi="Calibri"/>
          <w:i/>
          <w:sz w:val="20"/>
          <w:szCs w:val="22"/>
          <w:lang w:val="en-GB"/>
        </w:rPr>
      </w:pPr>
    </w:p>
    <w:p w14:paraId="71433AFF" w14:textId="72DDBF90" w:rsidR="00B950C1" w:rsidRDefault="00B950C1" w:rsidP="00B950C1">
      <w:pPr>
        <w:rPr>
          <w:rFonts w:ascii="Calibri" w:hAnsi="Calibri"/>
          <w:i/>
          <w:sz w:val="20"/>
          <w:szCs w:val="22"/>
          <w:lang w:val="en-GB"/>
        </w:rPr>
      </w:pPr>
      <w:r w:rsidRPr="008978E9">
        <w:rPr>
          <w:rFonts w:ascii="Calibri" w:hAnsi="Calibri"/>
          <w:i/>
          <w:sz w:val="20"/>
          <w:szCs w:val="22"/>
          <w:lang w:val="en-GB"/>
        </w:rPr>
        <w:t xml:space="preserve">If the farmer does not know an amount, </w:t>
      </w:r>
      <w:r w:rsidR="00E13A96">
        <w:rPr>
          <w:rFonts w:ascii="Calibri" w:hAnsi="Calibri"/>
          <w:i/>
          <w:sz w:val="20"/>
          <w:szCs w:val="22"/>
          <w:lang w:val="en-GB"/>
        </w:rPr>
        <w:t>enter -1</w:t>
      </w:r>
      <w:r w:rsidRPr="008978E9">
        <w:rPr>
          <w:rFonts w:ascii="Calibri" w:hAnsi="Calibri"/>
          <w:i/>
          <w:sz w:val="20"/>
          <w:szCs w:val="22"/>
          <w:lang w:val="en-GB"/>
        </w:rPr>
        <w:t>.</w:t>
      </w:r>
    </w:p>
    <w:p w14:paraId="3B3B313D" w14:textId="7E05E8DF" w:rsidR="00B950C1" w:rsidRDefault="00B950C1" w:rsidP="00B950C1">
      <w:pPr>
        <w:rPr>
          <w:rFonts w:ascii="Calibri" w:hAnsi="Calibri"/>
          <w:i/>
          <w:sz w:val="20"/>
          <w:szCs w:val="22"/>
          <w:lang w:val="en-GB"/>
        </w:rPr>
      </w:pPr>
      <w:r>
        <w:rPr>
          <w:rFonts w:ascii="Calibri" w:hAnsi="Calibri"/>
          <w:i/>
          <w:sz w:val="20"/>
          <w:szCs w:val="22"/>
          <w:lang w:val="en-GB"/>
        </w:rPr>
        <w:t>Note: Production should include ALL production of the year, even if no income was generated (i.e.</w:t>
      </w:r>
      <w:r w:rsidR="00E13A96">
        <w:rPr>
          <w:rFonts w:ascii="Calibri" w:hAnsi="Calibri"/>
          <w:i/>
          <w:sz w:val="20"/>
          <w:szCs w:val="22"/>
          <w:lang w:val="en-GB"/>
        </w:rPr>
        <w:t>,</w:t>
      </w:r>
      <w:r>
        <w:rPr>
          <w:rFonts w:ascii="Calibri" w:hAnsi="Calibri"/>
          <w:i/>
          <w:sz w:val="20"/>
          <w:szCs w:val="22"/>
          <w:lang w:val="en-GB"/>
        </w:rPr>
        <w:t xml:space="preserve"> product was consumed by farmer or donated)</w:t>
      </w:r>
    </w:p>
    <w:p w14:paraId="5D8BEFED" w14:textId="77777777" w:rsidR="00B950C1" w:rsidRPr="008978E9" w:rsidRDefault="00B950C1" w:rsidP="00B950C1">
      <w:pPr>
        <w:rPr>
          <w:rFonts w:ascii="Calibri" w:hAnsi="Calibri"/>
          <w:sz w:val="20"/>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1509"/>
        <w:gridCol w:w="1214"/>
        <w:gridCol w:w="1505"/>
        <w:gridCol w:w="1844"/>
      </w:tblGrid>
      <w:tr w:rsidR="001C21AE" w:rsidRPr="00757DE5" w14:paraId="17BF36D0" w14:textId="77777777" w:rsidTr="00AB245D">
        <w:tc>
          <w:tcPr>
            <w:tcW w:w="2073" w:type="dxa"/>
          </w:tcPr>
          <w:p w14:paraId="400CD464" w14:textId="77777777" w:rsidR="001C21AE" w:rsidRPr="00757DE5" w:rsidRDefault="001C21AE" w:rsidP="00E13A96">
            <w:pPr>
              <w:jc w:val="center"/>
              <w:rPr>
                <w:rFonts w:ascii="Calibri" w:hAnsi="Calibri"/>
                <w:b/>
                <w:sz w:val="20"/>
                <w:lang w:val="en-GB"/>
              </w:rPr>
            </w:pPr>
            <w:r>
              <w:rPr>
                <w:rFonts w:ascii="Calibri" w:hAnsi="Calibri"/>
                <w:b/>
                <w:sz w:val="20"/>
                <w:szCs w:val="22"/>
                <w:lang w:val="en-GB"/>
              </w:rPr>
              <w:t>Field Crop</w:t>
            </w:r>
          </w:p>
        </w:tc>
        <w:tc>
          <w:tcPr>
            <w:tcW w:w="1509" w:type="dxa"/>
          </w:tcPr>
          <w:p w14:paraId="473CCE7A" w14:textId="77777777" w:rsidR="001C21AE" w:rsidRPr="00757DE5" w:rsidRDefault="001C21AE" w:rsidP="00E13A96">
            <w:pPr>
              <w:jc w:val="center"/>
              <w:rPr>
                <w:rFonts w:ascii="Calibri" w:hAnsi="Calibri"/>
                <w:b/>
                <w:sz w:val="20"/>
                <w:lang w:val="en-GB"/>
              </w:rPr>
            </w:pPr>
            <w:r>
              <w:rPr>
                <w:rFonts w:ascii="Calibri" w:hAnsi="Calibri"/>
                <w:b/>
                <w:sz w:val="20"/>
                <w:szCs w:val="22"/>
                <w:lang w:val="en-GB"/>
              </w:rPr>
              <w:t xml:space="preserve">Cultivated area </w:t>
            </w:r>
            <w:r>
              <w:rPr>
                <w:rFonts w:ascii="Calibri" w:hAnsi="Calibri"/>
                <w:b/>
                <w:sz w:val="20"/>
                <w:szCs w:val="22"/>
                <w:lang w:val="en-GB"/>
              </w:rPr>
              <w:br/>
              <w:t xml:space="preserve">(in </w:t>
            </w:r>
            <w:r>
              <w:rPr>
                <w:rFonts w:ascii="Calibri" w:hAnsi="Calibri"/>
                <w:b/>
                <w:i/>
                <w:sz w:val="20"/>
                <w:szCs w:val="22"/>
                <w:lang w:val="en-GB"/>
              </w:rPr>
              <w:t>decimals</w:t>
            </w:r>
            <w:r>
              <w:rPr>
                <w:rFonts w:ascii="Calibri" w:hAnsi="Calibri"/>
                <w:b/>
                <w:sz w:val="20"/>
                <w:szCs w:val="22"/>
                <w:lang w:val="en-GB"/>
              </w:rPr>
              <w:t>)</w:t>
            </w:r>
          </w:p>
        </w:tc>
        <w:tc>
          <w:tcPr>
            <w:tcW w:w="1214" w:type="dxa"/>
          </w:tcPr>
          <w:p w14:paraId="02CA0979" w14:textId="77777777" w:rsidR="001C21AE" w:rsidRDefault="001C21AE" w:rsidP="00E13A96">
            <w:pPr>
              <w:jc w:val="center"/>
              <w:rPr>
                <w:rFonts w:ascii="Calibri" w:hAnsi="Calibri"/>
                <w:b/>
                <w:sz w:val="20"/>
                <w:szCs w:val="22"/>
                <w:lang w:val="en-GB"/>
              </w:rPr>
            </w:pPr>
            <w:r>
              <w:rPr>
                <w:rFonts w:ascii="Calibri" w:hAnsi="Calibri"/>
                <w:b/>
                <w:sz w:val="20"/>
                <w:szCs w:val="22"/>
                <w:lang w:val="en-GB"/>
              </w:rPr>
              <w:t>Income per year (in Nu)</w:t>
            </w:r>
          </w:p>
        </w:tc>
        <w:tc>
          <w:tcPr>
            <w:tcW w:w="1505" w:type="dxa"/>
          </w:tcPr>
          <w:p w14:paraId="696BC24C" w14:textId="67B71E74" w:rsidR="001C21AE" w:rsidRDefault="001C21AE" w:rsidP="00E13A96">
            <w:pPr>
              <w:jc w:val="center"/>
              <w:rPr>
                <w:rFonts w:ascii="Calibri" w:hAnsi="Calibri"/>
                <w:b/>
                <w:sz w:val="20"/>
                <w:szCs w:val="22"/>
                <w:lang w:val="en-GB"/>
              </w:rPr>
            </w:pPr>
            <w:r>
              <w:rPr>
                <w:rFonts w:ascii="Calibri" w:hAnsi="Calibri"/>
                <w:b/>
                <w:sz w:val="20"/>
                <w:szCs w:val="22"/>
                <w:lang w:val="en-GB"/>
              </w:rPr>
              <w:t>Unit</w:t>
            </w:r>
          </w:p>
        </w:tc>
        <w:tc>
          <w:tcPr>
            <w:tcW w:w="1844" w:type="dxa"/>
          </w:tcPr>
          <w:p w14:paraId="1BDA10B2" w14:textId="7BCFB94E" w:rsidR="001C21AE" w:rsidRPr="00A971FF" w:rsidRDefault="001C21AE" w:rsidP="00E13A96">
            <w:pPr>
              <w:jc w:val="center"/>
              <w:rPr>
                <w:rFonts w:ascii="Calibri" w:hAnsi="Calibri"/>
                <w:b/>
                <w:i/>
                <w:sz w:val="20"/>
                <w:szCs w:val="22"/>
                <w:lang w:val="en-GB"/>
              </w:rPr>
            </w:pPr>
            <w:r>
              <w:rPr>
                <w:rFonts w:ascii="Calibri" w:hAnsi="Calibri"/>
                <w:b/>
                <w:sz w:val="20"/>
                <w:szCs w:val="22"/>
                <w:lang w:val="en-GB"/>
              </w:rPr>
              <w:t xml:space="preserve">Production per year </w:t>
            </w:r>
          </w:p>
        </w:tc>
      </w:tr>
      <w:tr w:rsidR="001C21AE" w:rsidRPr="00757DE5" w14:paraId="242BE5A8" w14:textId="77777777" w:rsidTr="00AB245D">
        <w:tc>
          <w:tcPr>
            <w:tcW w:w="2073" w:type="dxa"/>
          </w:tcPr>
          <w:p w14:paraId="1A4535B5" w14:textId="77777777" w:rsidR="001C21AE" w:rsidRPr="00FB0805" w:rsidRDefault="001C21AE" w:rsidP="00A043B0">
            <w:pPr>
              <w:rPr>
                <w:rFonts w:ascii="Calibri" w:hAnsi="Calibri"/>
                <w:sz w:val="20"/>
                <w:lang w:val="en-GB"/>
              </w:rPr>
            </w:pPr>
            <w:r w:rsidRPr="00FB0805">
              <w:rPr>
                <w:rFonts w:ascii="Calibri" w:hAnsi="Calibri"/>
                <w:sz w:val="20"/>
                <w:szCs w:val="22"/>
                <w:lang w:val="en-GB"/>
              </w:rPr>
              <w:t>Maize</w:t>
            </w:r>
          </w:p>
        </w:tc>
        <w:tc>
          <w:tcPr>
            <w:tcW w:w="1509" w:type="dxa"/>
          </w:tcPr>
          <w:p w14:paraId="6C2A2AC8" w14:textId="77777777" w:rsidR="001C21AE" w:rsidRPr="00FB0805" w:rsidRDefault="001C21AE" w:rsidP="00A043B0">
            <w:pPr>
              <w:rPr>
                <w:rFonts w:ascii="Calibri" w:hAnsi="Calibri"/>
                <w:sz w:val="20"/>
                <w:lang w:val="en-GB"/>
              </w:rPr>
            </w:pPr>
          </w:p>
        </w:tc>
        <w:tc>
          <w:tcPr>
            <w:tcW w:w="1214" w:type="dxa"/>
          </w:tcPr>
          <w:p w14:paraId="28B8262E" w14:textId="77777777" w:rsidR="001C21AE" w:rsidRPr="00FB0805" w:rsidRDefault="001C21AE" w:rsidP="00A043B0">
            <w:pPr>
              <w:rPr>
                <w:rFonts w:ascii="Calibri" w:hAnsi="Calibri"/>
                <w:sz w:val="20"/>
                <w:lang w:val="en-GB"/>
              </w:rPr>
            </w:pPr>
          </w:p>
        </w:tc>
        <w:tc>
          <w:tcPr>
            <w:tcW w:w="1505" w:type="dxa"/>
          </w:tcPr>
          <w:p w14:paraId="22E8A4BE" w14:textId="4ECBCE96" w:rsidR="001C21AE" w:rsidRPr="00FB0805" w:rsidRDefault="001C21AE" w:rsidP="001C795C">
            <w:pPr>
              <w:rPr>
                <w:rFonts w:ascii="Calibri" w:hAnsi="Calibri"/>
                <w:sz w:val="20"/>
                <w:lang w:val="en-GB"/>
              </w:rPr>
            </w:pPr>
            <w:r>
              <w:rPr>
                <w:rFonts w:ascii="Calibri" w:hAnsi="Calibri"/>
                <w:sz w:val="20"/>
                <w:lang w:val="en-GB"/>
              </w:rPr>
              <w:t>Flexible</w:t>
            </w:r>
          </w:p>
        </w:tc>
        <w:tc>
          <w:tcPr>
            <w:tcW w:w="1844" w:type="dxa"/>
          </w:tcPr>
          <w:p w14:paraId="3B9D7F5D" w14:textId="6609D977" w:rsidR="001C21AE" w:rsidRPr="00FB0805" w:rsidRDefault="001C21AE" w:rsidP="00A043B0">
            <w:pPr>
              <w:rPr>
                <w:rFonts w:ascii="Calibri" w:hAnsi="Calibri"/>
                <w:sz w:val="20"/>
                <w:lang w:val="en-GB"/>
              </w:rPr>
            </w:pPr>
          </w:p>
        </w:tc>
      </w:tr>
      <w:tr w:rsidR="001C21AE" w:rsidRPr="00757DE5" w14:paraId="1CF55582" w14:textId="77777777" w:rsidTr="00AB245D">
        <w:tc>
          <w:tcPr>
            <w:tcW w:w="2073" w:type="dxa"/>
          </w:tcPr>
          <w:p w14:paraId="45CEFEAB" w14:textId="77777777" w:rsidR="001C21AE" w:rsidRPr="00FB0805" w:rsidRDefault="001C21AE" w:rsidP="00A043B0">
            <w:pPr>
              <w:rPr>
                <w:rFonts w:ascii="Calibri" w:hAnsi="Calibri"/>
                <w:sz w:val="20"/>
                <w:lang w:val="en-GB"/>
              </w:rPr>
            </w:pPr>
            <w:r w:rsidRPr="00FB0805">
              <w:rPr>
                <w:rFonts w:ascii="Calibri" w:hAnsi="Calibri"/>
                <w:sz w:val="20"/>
                <w:szCs w:val="22"/>
                <w:lang w:val="en-GB"/>
              </w:rPr>
              <w:t>Rice</w:t>
            </w:r>
          </w:p>
        </w:tc>
        <w:tc>
          <w:tcPr>
            <w:tcW w:w="1509" w:type="dxa"/>
          </w:tcPr>
          <w:p w14:paraId="310CB7DE" w14:textId="77777777" w:rsidR="001C21AE" w:rsidRPr="00FB0805" w:rsidRDefault="001C21AE" w:rsidP="00A043B0">
            <w:pPr>
              <w:rPr>
                <w:rFonts w:ascii="Calibri" w:hAnsi="Calibri"/>
                <w:sz w:val="20"/>
                <w:lang w:val="en-GB"/>
              </w:rPr>
            </w:pPr>
          </w:p>
        </w:tc>
        <w:tc>
          <w:tcPr>
            <w:tcW w:w="1214" w:type="dxa"/>
          </w:tcPr>
          <w:p w14:paraId="4FF6A001" w14:textId="77777777" w:rsidR="001C21AE" w:rsidRPr="00FB0805" w:rsidRDefault="001C21AE" w:rsidP="00A043B0">
            <w:pPr>
              <w:rPr>
                <w:rFonts w:ascii="Calibri" w:hAnsi="Calibri"/>
                <w:sz w:val="20"/>
                <w:lang w:val="en-GB"/>
              </w:rPr>
            </w:pPr>
          </w:p>
        </w:tc>
        <w:tc>
          <w:tcPr>
            <w:tcW w:w="1505" w:type="dxa"/>
          </w:tcPr>
          <w:p w14:paraId="1B3FE157" w14:textId="3A328C9F" w:rsidR="001C21AE" w:rsidRPr="00FB0805" w:rsidRDefault="001C21AE" w:rsidP="00A043B0">
            <w:pPr>
              <w:rPr>
                <w:rFonts w:ascii="Calibri" w:hAnsi="Calibri"/>
                <w:sz w:val="20"/>
                <w:lang w:val="en-GB"/>
              </w:rPr>
            </w:pPr>
            <w:r>
              <w:rPr>
                <w:rFonts w:ascii="Calibri" w:hAnsi="Calibri"/>
                <w:sz w:val="20"/>
                <w:lang w:val="en-GB"/>
              </w:rPr>
              <w:t>Flexible</w:t>
            </w:r>
          </w:p>
        </w:tc>
        <w:tc>
          <w:tcPr>
            <w:tcW w:w="1844" w:type="dxa"/>
          </w:tcPr>
          <w:p w14:paraId="436536D5" w14:textId="5204BFD3" w:rsidR="001C21AE" w:rsidRPr="00FB0805" w:rsidRDefault="001C21AE" w:rsidP="00A043B0">
            <w:pPr>
              <w:rPr>
                <w:rFonts w:ascii="Calibri" w:hAnsi="Calibri"/>
                <w:sz w:val="20"/>
                <w:lang w:val="en-GB"/>
              </w:rPr>
            </w:pPr>
          </w:p>
        </w:tc>
      </w:tr>
      <w:tr w:rsidR="001C21AE" w:rsidRPr="00757DE5" w14:paraId="10A9DC74" w14:textId="77777777" w:rsidTr="00AB245D">
        <w:trPr>
          <w:trHeight w:val="323"/>
        </w:trPr>
        <w:tc>
          <w:tcPr>
            <w:tcW w:w="2073" w:type="dxa"/>
          </w:tcPr>
          <w:p w14:paraId="073219DB" w14:textId="77777777" w:rsidR="001C21AE" w:rsidRPr="00FB0805" w:rsidRDefault="001C21AE" w:rsidP="00A043B0">
            <w:pPr>
              <w:rPr>
                <w:rFonts w:ascii="Calibri" w:hAnsi="Calibri"/>
                <w:sz w:val="20"/>
                <w:lang w:val="en-GB"/>
              </w:rPr>
            </w:pPr>
            <w:r w:rsidRPr="00FB0805">
              <w:rPr>
                <w:rFonts w:ascii="Calibri" w:hAnsi="Calibri"/>
                <w:sz w:val="20"/>
                <w:szCs w:val="22"/>
                <w:lang w:val="en-GB"/>
              </w:rPr>
              <w:t>Buckwheat</w:t>
            </w:r>
          </w:p>
        </w:tc>
        <w:tc>
          <w:tcPr>
            <w:tcW w:w="1509" w:type="dxa"/>
          </w:tcPr>
          <w:p w14:paraId="28169697" w14:textId="77777777" w:rsidR="001C21AE" w:rsidRPr="00FB0805" w:rsidRDefault="001C21AE" w:rsidP="00A043B0">
            <w:pPr>
              <w:rPr>
                <w:rFonts w:ascii="Calibri" w:hAnsi="Calibri"/>
                <w:sz w:val="20"/>
                <w:lang w:val="en-GB"/>
              </w:rPr>
            </w:pPr>
          </w:p>
        </w:tc>
        <w:tc>
          <w:tcPr>
            <w:tcW w:w="1214" w:type="dxa"/>
          </w:tcPr>
          <w:p w14:paraId="059BE2E5" w14:textId="77777777" w:rsidR="001C21AE" w:rsidRPr="00FB0805" w:rsidRDefault="001C21AE" w:rsidP="00A043B0">
            <w:pPr>
              <w:rPr>
                <w:rFonts w:ascii="Calibri" w:hAnsi="Calibri"/>
                <w:sz w:val="20"/>
                <w:lang w:val="en-GB"/>
              </w:rPr>
            </w:pPr>
          </w:p>
        </w:tc>
        <w:tc>
          <w:tcPr>
            <w:tcW w:w="1505" w:type="dxa"/>
          </w:tcPr>
          <w:p w14:paraId="327A2C47" w14:textId="5F2B1662" w:rsidR="001C21AE" w:rsidRPr="00FB0805" w:rsidRDefault="001C21AE" w:rsidP="00A043B0">
            <w:pPr>
              <w:rPr>
                <w:rFonts w:ascii="Calibri" w:hAnsi="Calibri"/>
                <w:sz w:val="20"/>
                <w:lang w:val="en-GB"/>
              </w:rPr>
            </w:pPr>
            <w:r>
              <w:rPr>
                <w:rFonts w:ascii="Calibri" w:hAnsi="Calibri"/>
                <w:sz w:val="20"/>
                <w:lang w:val="en-GB"/>
              </w:rPr>
              <w:t>Flexible</w:t>
            </w:r>
          </w:p>
        </w:tc>
        <w:tc>
          <w:tcPr>
            <w:tcW w:w="1844" w:type="dxa"/>
          </w:tcPr>
          <w:p w14:paraId="485C1BF8" w14:textId="7CB4785B" w:rsidR="001C21AE" w:rsidRPr="00FB0805" w:rsidRDefault="001C21AE" w:rsidP="00A043B0">
            <w:pPr>
              <w:rPr>
                <w:rFonts w:ascii="Calibri" w:hAnsi="Calibri"/>
                <w:sz w:val="20"/>
                <w:lang w:val="en-GB"/>
              </w:rPr>
            </w:pPr>
          </w:p>
        </w:tc>
      </w:tr>
      <w:tr w:rsidR="001C21AE" w:rsidRPr="00757DE5" w14:paraId="61412533" w14:textId="77777777" w:rsidTr="00AB245D">
        <w:tc>
          <w:tcPr>
            <w:tcW w:w="2073" w:type="dxa"/>
          </w:tcPr>
          <w:p w14:paraId="0C2525A5" w14:textId="77777777" w:rsidR="001C21AE" w:rsidRPr="00FB0805" w:rsidRDefault="001C21AE" w:rsidP="00A043B0">
            <w:pPr>
              <w:rPr>
                <w:rFonts w:ascii="Calibri" w:hAnsi="Calibri"/>
                <w:sz w:val="20"/>
                <w:lang w:val="en-GB"/>
              </w:rPr>
            </w:pPr>
            <w:r w:rsidRPr="00FB0805">
              <w:rPr>
                <w:rFonts w:ascii="Calibri" w:hAnsi="Calibri"/>
                <w:sz w:val="20"/>
                <w:szCs w:val="22"/>
                <w:lang w:val="en-GB"/>
              </w:rPr>
              <w:lastRenderedPageBreak/>
              <w:t>Wheat</w:t>
            </w:r>
          </w:p>
        </w:tc>
        <w:tc>
          <w:tcPr>
            <w:tcW w:w="1509" w:type="dxa"/>
          </w:tcPr>
          <w:p w14:paraId="0821DC06" w14:textId="77777777" w:rsidR="001C21AE" w:rsidRPr="00FB0805" w:rsidRDefault="001C21AE" w:rsidP="00A043B0">
            <w:pPr>
              <w:rPr>
                <w:rFonts w:ascii="Calibri" w:hAnsi="Calibri"/>
                <w:sz w:val="20"/>
                <w:lang w:val="en-GB"/>
              </w:rPr>
            </w:pPr>
          </w:p>
        </w:tc>
        <w:tc>
          <w:tcPr>
            <w:tcW w:w="1214" w:type="dxa"/>
          </w:tcPr>
          <w:p w14:paraId="160284AF" w14:textId="77777777" w:rsidR="001C21AE" w:rsidRPr="00FB0805" w:rsidRDefault="001C21AE" w:rsidP="00A043B0">
            <w:pPr>
              <w:rPr>
                <w:rFonts w:ascii="Calibri" w:hAnsi="Calibri"/>
                <w:sz w:val="20"/>
                <w:lang w:val="en-GB"/>
              </w:rPr>
            </w:pPr>
          </w:p>
        </w:tc>
        <w:tc>
          <w:tcPr>
            <w:tcW w:w="1505" w:type="dxa"/>
          </w:tcPr>
          <w:p w14:paraId="148AB138" w14:textId="00EAB929" w:rsidR="001C21AE" w:rsidRPr="00FB0805" w:rsidRDefault="001C21AE" w:rsidP="00A043B0">
            <w:pPr>
              <w:rPr>
                <w:rFonts w:ascii="Calibri" w:hAnsi="Calibri"/>
                <w:sz w:val="20"/>
                <w:lang w:val="en-GB"/>
              </w:rPr>
            </w:pPr>
            <w:r>
              <w:rPr>
                <w:rFonts w:ascii="Calibri" w:hAnsi="Calibri"/>
                <w:sz w:val="20"/>
                <w:lang w:val="en-GB"/>
              </w:rPr>
              <w:t>Flexible</w:t>
            </w:r>
          </w:p>
        </w:tc>
        <w:tc>
          <w:tcPr>
            <w:tcW w:w="1844" w:type="dxa"/>
          </w:tcPr>
          <w:p w14:paraId="79A8F162" w14:textId="140164F4" w:rsidR="001C21AE" w:rsidRPr="00FB0805" w:rsidRDefault="001C21AE" w:rsidP="00A043B0">
            <w:pPr>
              <w:rPr>
                <w:rFonts w:ascii="Calibri" w:hAnsi="Calibri"/>
                <w:sz w:val="20"/>
                <w:lang w:val="en-GB"/>
              </w:rPr>
            </w:pPr>
          </w:p>
        </w:tc>
      </w:tr>
      <w:tr w:rsidR="001C21AE" w:rsidRPr="00757DE5" w14:paraId="7916E7C8" w14:textId="77777777" w:rsidTr="00AB245D">
        <w:tc>
          <w:tcPr>
            <w:tcW w:w="2073" w:type="dxa"/>
          </w:tcPr>
          <w:p w14:paraId="0EFF150F" w14:textId="77777777" w:rsidR="001C21AE" w:rsidRPr="00FB0805" w:rsidRDefault="001C21AE" w:rsidP="00A043B0">
            <w:pPr>
              <w:rPr>
                <w:rFonts w:ascii="Calibri" w:hAnsi="Calibri"/>
                <w:sz w:val="20"/>
                <w:lang w:val="en-GB"/>
              </w:rPr>
            </w:pPr>
            <w:r w:rsidRPr="00FB0805">
              <w:rPr>
                <w:rFonts w:ascii="Calibri" w:hAnsi="Calibri"/>
                <w:sz w:val="20"/>
                <w:szCs w:val="22"/>
                <w:lang w:val="en-GB"/>
              </w:rPr>
              <w:t>Barley</w:t>
            </w:r>
          </w:p>
        </w:tc>
        <w:tc>
          <w:tcPr>
            <w:tcW w:w="1509" w:type="dxa"/>
          </w:tcPr>
          <w:p w14:paraId="6AD7ABC0" w14:textId="77777777" w:rsidR="001C21AE" w:rsidRPr="00FB0805" w:rsidRDefault="001C21AE" w:rsidP="00A043B0">
            <w:pPr>
              <w:rPr>
                <w:rFonts w:ascii="Calibri" w:hAnsi="Calibri"/>
                <w:sz w:val="20"/>
                <w:lang w:val="en-GB"/>
              </w:rPr>
            </w:pPr>
          </w:p>
        </w:tc>
        <w:tc>
          <w:tcPr>
            <w:tcW w:w="1214" w:type="dxa"/>
          </w:tcPr>
          <w:p w14:paraId="6EE4D3A4" w14:textId="77777777" w:rsidR="001C21AE" w:rsidRPr="00FB0805" w:rsidRDefault="001C21AE" w:rsidP="00A043B0">
            <w:pPr>
              <w:rPr>
                <w:rFonts w:ascii="Calibri" w:hAnsi="Calibri"/>
                <w:sz w:val="20"/>
                <w:lang w:val="en-GB"/>
              </w:rPr>
            </w:pPr>
          </w:p>
        </w:tc>
        <w:tc>
          <w:tcPr>
            <w:tcW w:w="1505" w:type="dxa"/>
          </w:tcPr>
          <w:p w14:paraId="2B7AB3CD" w14:textId="46CFA817" w:rsidR="001C21AE" w:rsidRPr="00FB0805" w:rsidRDefault="001C21AE" w:rsidP="00A043B0">
            <w:pPr>
              <w:rPr>
                <w:rFonts w:ascii="Calibri" w:hAnsi="Calibri"/>
                <w:sz w:val="20"/>
                <w:lang w:val="en-GB"/>
              </w:rPr>
            </w:pPr>
            <w:r>
              <w:rPr>
                <w:rFonts w:ascii="Calibri" w:hAnsi="Calibri"/>
                <w:sz w:val="20"/>
                <w:lang w:val="en-GB"/>
              </w:rPr>
              <w:t>Flexible</w:t>
            </w:r>
          </w:p>
        </w:tc>
        <w:tc>
          <w:tcPr>
            <w:tcW w:w="1844" w:type="dxa"/>
          </w:tcPr>
          <w:p w14:paraId="5B98342F" w14:textId="27BD7D3F" w:rsidR="001C21AE" w:rsidRPr="00FB0805" w:rsidRDefault="001C21AE" w:rsidP="00A043B0">
            <w:pPr>
              <w:rPr>
                <w:rFonts w:ascii="Calibri" w:hAnsi="Calibri"/>
                <w:sz w:val="20"/>
                <w:lang w:val="en-GB"/>
              </w:rPr>
            </w:pPr>
          </w:p>
        </w:tc>
      </w:tr>
      <w:tr w:rsidR="001C21AE" w:rsidRPr="00757DE5" w14:paraId="01D005AE" w14:textId="77777777" w:rsidTr="00AB245D">
        <w:tc>
          <w:tcPr>
            <w:tcW w:w="2073" w:type="dxa"/>
          </w:tcPr>
          <w:p w14:paraId="2CF579B4" w14:textId="77777777" w:rsidR="001C21AE" w:rsidRPr="00FB0805" w:rsidRDefault="001C21AE" w:rsidP="00A043B0">
            <w:pPr>
              <w:rPr>
                <w:rFonts w:ascii="Calibri" w:hAnsi="Calibri"/>
                <w:sz w:val="20"/>
                <w:szCs w:val="22"/>
                <w:lang w:val="en-GB"/>
              </w:rPr>
            </w:pPr>
            <w:r w:rsidRPr="00FB0805">
              <w:rPr>
                <w:rFonts w:ascii="Calibri" w:hAnsi="Calibri"/>
                <w:sz w:val="20"/>
                <w:szCs w:val="22"/>
                <w:lang w:val="en-GB"/>
              </w:rPr>
              <w:t xml:space="preserve">Chili </w:t>
            </w:r>
          </w:p>
        </w:tc>
        <w:tc>
          <w:tcPr>
            <w:tcW w:w="1509" w:type="dxa"/>
          </w:tcPr>
          <w:p w14:paraId="604ACB86" w14:textId="77777777" w:rsidR="001C21AE" w:rsidRPr="00FB0805" w:rsidRDefault="001C21AE" w:rsidP="00A043B0">
            <w:pPr>
              <w:rPr>
                <w:rFonts w:ascii="Calibri" w:hAnsi="Calibri"/>
                <w:sz w:val="20"/>
                <w:lang w:val="en-GB"/>
              </w:rPr>
            </w:pPr>
          </w:p>
        </w:tc>
        <w:tc>
          <w:tcPr>
            <w:tcW w:w="1214" w:type="dxa"/>
          </w:tcPr>
          <w:p w14:paraId="306ECB6B" w14:textId="77777777" w:rsidR="001C21AE" w:rsidRPr="00FB0805" w:rsidRDefault="001C21AE" w:rsidP="00A043B0">
            <w:pPr>
              <w:rPr>
                <w:rFonts w:ascii="Calibri" w:hAnsi="Calibri"/>
                <w:sz w:val="20"/>
                <w:lang w:val="en-GB"/>
              </w:rPr>
            </w:pPr>
          </w:p>
        </w:tc>
        <w:tc>
          <w:tcPr>
            <w:tcW w:w="1505" w:type="dxa"/>
          </w:tcPr>
          <w:p w14:paraId="37E865CE" w14:textId="58B9FCE6" w:rsidR="001C21AE" w:rsidRPr="00FB0805" w:rsidRDefault="001C21AE" w:rsidP="009E0071">
            <w:pPr>
              <w:rPr>
                <w:rFonts w:ascii="Calibri" w:hAnsi="Calibri"/>
                <w:sz w:val="20"/>
                <w:lang w:val="en-GB"/>
              </w:rPr>
            </w:pPr>
            <w:r>
              <w:rPr>
                <w:rFonts w:ascii="Calibri" w:hAnsi="Calibri"/>
                <w:sz w:val="20"/>
                <w:lang w:val="en-GB"/>
              </w:rPr>
              <w:t>Flexible</w:t>
            </w:r>
          </w:p>
        </w:tc>
        <w:tc>
          <w:tcPr>
            <w:tcW w:w="1844" w:type="dxa"/>
          </w:tcPr>
          <w:p w14:paraId="257E8564" w14:textId="1D50981E" w:rsidR="001C21AE" w:rsidRPr="00FB0805" w:rsidRDefault="001C21AE" w:rsidP="00A043B0">
            <w:pPr>
              <w:rPr>
                <w:rFonts w:ascii="Calibri" w:hAnsi="Calibri"/>
                <w:sz w:val="20"/>
                <w:lang w:val="en-GB"/>
              </w:rPr>
            </w:pPr>
          </w:p>
        </w:tc>
      </w:tr>
      <w:tr w:rsidR="001C21AE" w:rsidRPr="00757DE5" w14:paraId="219974A7" w14:textId="77777777" w:rsidTr="00AB245D">
        <w:tc>
          <w:tcPr>
            <w:tcW w:w="2073" w:type="dxa"/>
          </w:tcPr>
          <w:p w14:paraId="72502782" w14:textId="77777777" w:rsidR="001C21AE" w:rsidRPr="00FB0805" w:rsidRDefault="001C21AE" w:rsidP="00A043B0">
            <w:pPr>
              <w:rPr>
                <w:rFonts w:ascii="Calibri" w:hAnsi="Calibri"/>
                <w:sz w:val="20"/>
                <w:szCs w:val="22"/>
                <w:lang w:val="en-GB"/>
              </w:rPr>
            </w:pPr>
            <w:r w:rsidRPr="00FB0805">
              <w:rPr>
                <w:rFonts w:ascii="Calibri" w:hAnsi="Calibri"/>
                <w:sz w:val="20"/>
                <w:szCs w:val="22"/>
                <w:lang w:val="en-GB"/>
              </w:rPr>
              <w:t>Potatoes</w:t>
            </w:r>
          </w:p>
        </w:tc>
        <w:tc>
          <w:tcPr>
            <w:tcW w:w="1509" w:type="dxa"/>
          </w:tcPr>
          <w:p w14:paraId="0808A3CF" w14:textId="77777777" w:rsidR="001C21AE" w:rsidRPr="00FB0805" w:rsidRDefault="001C21AE" w:rsidP="00A043B0">
            <w:pPr>
              <w:rPr>
                <w:rFonts w:ascii="Calibri" w:hAnsi="Calibri"/>
                <w:sz w:val="20"/>
                <w:lang w:val="en-GB"/>
              </w:rPr>
            </w:pPr>
          </w:p>
        </w:tc>
        <w:tc>
          <w:tcPr>
            <w:tcW w:w="1214" w:type="dxa"/>
          </w:tcPr>
          <w:p w14:paraId="4E810029" w14:textId="77777777" w:rsidR="001C21AE" w:rsidRPr="00FB0805" w:rsidRDefault="001C21AE" w:rsidP="00A043B0">
            <w:pPr>
              <w:rPr>
                <w:rFonts w:ascii="Calibri" w:hAnsi="Calibri"/>
                <w:sz w:val="20"/>
                <w:lang w:val="en-GB"/>
              </w:rPr>
            </w:pPr>
          </w:p>
        </w:tc>
        <w:tc>
          <w:tcPr>
            <w:tcW w:w="1505" w:type="dxa"/>
          </w:tcPr>
          <w:p w14:paraId="48B1B6EB" w14:textId="4310645C" w:rsidR="001C21AE" w:rsidRPr="00FB0805" w:rsidRDefault="001C21AE" w:rsidP="009E0071">
            <w:pPr>
              <w:rPr>
                <w:rFonts w:ascii="Calibri" w:hAnsi="Calibri"/>
                <w:sz w:val="20"/>
                <w:lang w:val="en-GB"/>
              </w:rPr>
            </w:pPr>
            <w:r>
              <w:rPr>
                <w:rFonts w:ascii="Calibri" w:hAnsi="Calibri"/>
                <w:sz w:val="20"/>
                <w:lang w:val="en-GB"/>
              </w:rPr>
              <w:t>Flexible</w:t>
            </w:r>
          </w:p>
        </w:tc>
        <w:tc>
          <w:tcPr>
            <w:tcW w:w="1844" w:type="dxa"/>
          </w:tcPr>
          <w:p w14:paraId="45EFF511" w14:textId="69965E6F" w:rsidR="001C21AE" w:rsidRPr="00FB0805" w:rsidRDefault="001C21AE" w:rsidP="00A043B0">
            <w:pPr>
              <w:rPr>
                <w:rFonts w:ascii="Calibri" w:hAnsi="Calibri"/>
                <w:sz w:val="20"/>
                <w:lang w:val="en-GB"/>
              </w:rPr>
            </w:pPr>
          </w:p>
        </w:tc>
      </w:tr>
      <w:tr w:rsidR="001C21AE" w:rsidRPr="00757DE5" w14:paraId="4D55F3BF" w14:textId="77777777" w:rsidTr="00AB245D">
        <w:tc>
          <w:tcPr>
            <w:tcW w:w="2073" w:type="dxa"/>
          </w:tcPr>
          <w:p w14:paraId="4E5FAB1D" w14:textId="77777777" w:rsidR="001C21AE" w:rsidRPr="00FB0805" w:rsidRDefault="001C21AE" w:rsidP="00A043B0">
            <w:pPr>
              <w:rPr>
                <w:rFonts w:ascii="Calibri" w:hAnsi="Calibri"/>
                <w:sz w:val="20"/>
                <w:szCs w:val="22"/>
                <w:lang w:val="en-GB"/>
              </w:rPr>
            </w:pPr>
            <w:r w:rsidRPr="00FB0805">
              <w:rPr>
                <w:rFonts w:ascii="Calibri" w:hAnsi="Calibri"/>
                <w:sz w:val="20"/>
                <w:szCs w:val="22"/>
                <w:lang w:val="en-GB"/>
              </w:rPr>
              <w:t>All vegetables</w:t>
            </w:r>
          </w:p>
        </w:tc>
        <w:tc>
          <w:tcPr>
            <w:tcW w:w="1509" w:type="dxa"/>
          </w:tcPr>
          <w:p w14:paraId="47346395" w14:textId="77777777" w:rsidR="001C21AE" w:rsidRPr="00FB0805" w:rsidRDefault="001C21AE" w:rsidP="00A043B0">
            <w:pPr>
              <w:rPr>
                <w:rFonts w:ascii="Calibri" w:hAnsi="Calibri"/>
                <w:sz w:val="20"/>
                <w:lang w:val="en-GB"/>
              </w:rPr>
            </w:pPr>
          </w:p>
        </w:tc>
        <w:tc>
          <w:tcPr>
            <w:tcW w:w="1214" w:type="dxa"/>
          </w:tcPr>
          <w:p w14:paraId="3FDD221F" w14:textId="77777777" w:rsidR="001C21AE" w:rsidRPr="00FB0805" w:rsidRDefault="001C21AE" w:rsidP="00A043B0">
            <w:pPr>
              <w:rPr>
                <w:rFonts w:ascii="Calibri" w:hAnsi="Calibri"/>
                <w:sz w:val="20"/>
                <w:lang w:val="en-GB"/>
              </w:rPr>
            </w:pPr>
          </w:p>
        </w:tc>
        <w:tc>
          <w:tcPr>
            <w:tcW w:w="1505" w:type="dxa"/>
          </w:tcPr>
          <w:p w14:paraId="2F8C7591" w14:textId="77777777" w:rsidR="001C21AE" w:rsidRPr="00FB0805" w:rsidRDefault="001C21AE" w:rsidP="00A043B0">
            <w:pPr>
              <w:rPr>
                <w:rFonts w:ascii="Calibri" w:hAnsi="Calibri"/>
                <w:sz w:val="20"/>
                <w:lang w:val="en-GB"/>
              </w:rPr>
            </w:pPr>
          </w:p>
        </w:tc>
        <w:tc>
          <w:tcPr>
            <w:tcW w:w="1844" w:type="dxa"/>
          </w:tcPr>
          <w:p w14:paraId="2172D4AF" w14:textId="64C3331B" w:rsidR="001C21AE" w:rsidRPr="00FB0805" w:rsidRDefault="001C21AE" w:rsidP="00A043B0">
            <w:pPr>
              <w:rPr>
                <w:rFonts w:ascii="Calibri" w:hAnsi="Calibri"/>
                <w:sz w:val="20"/>
                <w:lang w:val="en-GB"/>
              </w:rPr>
            </w:pPr>
          </w:p>
        </w:tc>
      </w:tr>
      <w:tr w:rsidR="001C21AE" w:rsidRPr="00757DE5" w14:paraId="67B51F12" w14:textId="77777777" w:rsidTr="00AB245D">
        <w:tc>
          <w:tcPr>
            <w:tcW w:w="2073" w:type="dxa"/>
            <w:tcBorders>
              <w:bottom w:val="single" w:sz="4" w:space="0" w:color="auto"/>
            </w:tcBorders>
          </w:tcPr>
          <w:p w14:paraId="1CDF4D26" w14:textId="77777777" w:rsidR="001C21AE" w:rsidRDefault="001C21AE" w:rsidP="00A043B0">
            <w:pPr>
              <w:rPr>
                <w:rFonts w:ascii="Calibri" w:hAnsi="Calibri"/>
                <w:sz w:val="20"/>
                <w:szCs w:val="22"/>
                <w:lang w:val="en-GB"/>
              </w:rPr>
            </w:pPr>
            <w:r>
              <w:rPr>
                <w:rFonts w:ascii="Calibri" w:hAnsi="Calibri"/>
                <w:sz w:val="20"/>
                <w:szCs w:val="22"/>
                <w:lang w:val="en-GB"/>
              </w:rPr>
              <w:t>Other field crops (specify):</w:t>
            </w:r>
          </w:p>
          <w:p w14:paraId="3D9F603B" w14:textId="77777777" w:rsidR="001C21AE" w:rsidRPr="00FB0805" w:rsidRDefault="001C21AE" w:rsidP="00A043B0">
            <w:pPr>
              <w:rPr>
                <w:rFonts w:ascii="Calibri" w:hAnsi="Calibri"/>
                <w:sz w:val="20"/>
                <w:szCs w:val="22"/>
                <w:lang w:val="en-GB"/>
              </w:rPr>
            </w:pPr>
          </w:p>
        </w:tc>
        <w:tc>
          <w:tcPr>
            <w:tcW w:w="1509" w:type="dxa"/>
            <w:tcBorders>
              <w:bottom w:val="single" w:sz="4" w:space="0" w:color="auto"/>
            </w:tcBorders>
          </w:tcPr>
          <w:p w14:paraId="263B7E78" w14:textId="77777777" w:rsidR="001C21AE" w:rsidRPr="00FB0805" w:rsidRDefault="001C21AE" w:rsidP="00A043B0">
            <w:pPr>
              <w:rPr>
                <w:rFonts w:ascii="Calibri" w:hAnsi="Calibri"/>
                <w:sz w:val="20"/>
                <w:lang w:val="en-GB"/>
              </w:rPr>
            </w:pPr>
          </w:p>
        </w:tc>
        <w:tc>
          <w:tcPr>
            <w:tcW w:w="1214" w:type="dxa"/>
            <w:tcBorders>
              <w:bottom w:val="single" w:sz="4" w:space="0" w:color="auto"/>
            </w:tcBorders>
          </w:tcPr>
          <w:p w14:paraId="536F7C90" w14:textId="77777777" w:rsidR="001C21AE" w:rsidRPr="00FB0805" w:rsidRDefault="001C21AE" w:rsidP="00A043B0">
            <w:pPr>
              <w:rPr>
                <w:rFonts w:ascii="Calibri" w:hAnsi="Calibri"/>
                <w:sz w:val="20"/>
                <w:lang w:val="en-GB"/>
              </w:rPr>
            </w:pPr>
          </w:p>
        </w:tc>
        <w:tc>
          <w:tcPr>
            <w:tcW w:w="1505" w:type="dxa"/>
            <w:tcBorders>
              <w:bottom w:val="single" w:sz="4" w:space="0" w:color="auto"/>
            </w:tcBorders>
          </w:tcPr>
          <w:p w14:paraId="67E1A232" w14:textId="77777777" w:rsidR="001C21AE" w:rsidRPr="00FB0805" w:rsidRDefault="001C21AE" w:rsidP="00A043B0">
            <w:pPr>
              <w:rPr>
                <w:rFonts w:ascii="Calibri" w:hAnsi="Calibri"/>
                <w:sz w:val="20"/>
                <w:lang w:val="en-GB"/>
              </w:rPr>
            </w:pPr>
          </w:p>
        </w:tc>
        <w:tc>
          <w:tcPr>
            <w:tcW w:w="1844" w:type="dxa"/>
            <w:tcBorders>
              <w:bottom w:val="single" w:sz="4" w:space="0" w:color="auto"/>
            </w:tcBorders>
          </w:tcPr>
          <w:p w14:paraId="770A7846" w14:textId="3A86FE96" w:rsidR="001C21AE" w:rsidRPr="00FB0805" w:rsidRDefault="001C21AE" w:rsidP="00A043B0">
            <w:pPr>
              <w:rPr>
                <w:rFonts w:ascii="Calibri" w:hAnsi="Calibri"/>
                <w:sz w:val="20"/>
                <w:lang w:val="en-GB"/>
              </w:rPr>
            </w:pPr>
          </w:p>
        </w:tc>
      </w:tr>
    </w:tbl>
    <w:p w14:paraId="7DB49C05" w14:textId="77777777" w:rsidR="00AB245D" w:rsidRDefault="00AB245D" w:rsidP="001472EB">
      <w:pPr>
        <w:rPr>
          <w:rFonts w:ascii="Calibri" w:hAnsi="Calibri"/>
          <w:sz w:val="20"/>
          <w:szCs w:val="22"/>
          <w:lang w:val="en-GB"/>
        </w:rPr>
      </w:pPr>
      <w:bookmarkStart w:id="4" w:name="_Ref208994220"/>
    </w:p>
    <w:p w14:paraId="06A24223" w14:textId="070F55A0" w:rsidR="00AB245D" w:rsidRDefault="00AB245D" w:rsidP="00AB245D">
      <w:pPr>
        <w:rPr>
          <w:rFonts w:ascii="Calibri" w:hAnsi="Calibri"/>
          <w:sz w:val="20"/>
          <w:szCs w:val="22"/>
          <w:lang w:val="en-GB"/>
        </w:rPr>
      </w:pPr>
      <w:r>
        <w:rPr>
          <w:rFonts w:ascii="Calibri" w:hAnsi="Calibri"/>
          <w:sz w:val="20"/>
          <w:szCs w:val="22"/>
          <w:lang w:val="en-GB"/>
        </w:rPr>
        <w:t xml:space="preserve">NOTE BEFORE Q5: This section deals with various tree crops.  We have prepared templates for common crops.  If you can’t find the crop in the list, use the “other” field.  If you do not want to add any more field crops click on “Do not add”. </w:t>
      </w:r>
    </w:p>
    <w:p w14:paraId="19CFF137" w14:textId="77777777" w:rsidR="00AB245D" w:rsidRDefault="00AB245D" w:rsidP="00AB245D">
      <w:pPr>
        <w:rPr>
          <w:rFonts w:ascii="Calibri" w:hAnsi="Calibri"/>
          <w:sz w:val="20"/>
          <w:szCs w:val="22"/>
          <w:lang w:val="en-GB"/>
        </w:rPr>
      </w:pPr>
      <w:r>
        <w:rPr>
          <w:rFonts w:ascii="Calibri" w:hAnsi="Calibri"/>
          <w:sz w:val="20"/>
          <w:szCs w:val="22"/>
          <w:lang w:val="en-GB"/>
        </w:rPr>
        <w:t xml:space="preserve">Hint: ask the farmer which crops he/she grows when you add the first group and note those crops down in your notebook.  Then ask questions for each of the crops. </w:t>
      </w:r>
    </w:p>
    <w:p w14:paraId="2FE92D5C" w14:textId="77777777" w:rsidR="00AB245D" w:rsidRDefault="00AB245D" w:rsidP="001472EB">
      <w:pPr>
        <w:rPr>
          <w:rFonts w:ascii="Calibri" w:hAnsi="Calibri"/>
          <w:sz w:val="20"/>
          <w:szCs w:val="22"/>
          <w:lang w:val="en-GB"/>
        </w:rPr>
      </w:pPr>
    </w:p>
    <w:p w14:paraId="0CED24B3" w14:textId="77777777" w:rsidR="00AB245D" w:rsidRDefault="00AB245D" w:rsidP="001472EB">
      <w:pPr>
        <w:rPr>
          <w:rFonts w:ascii="Calibri" w:hAnsi="Calibri"/>
          <w:sz w:val="20"/>
          <w:szCs w:val="22"/>
          <w:lang w:val="en-GB"/>
        </w:rPr>
      </w:pPr>
    </w:p>
    <w:p w14:paraId="5379F551" w14:textId="467573AE" w:rsidR="00AB245D" w:rsidRPr="00A859F1" w:rsidRDefault="00AB245D" w:rsidP="00AB245D">
      <w:pPr>
        <w:numPr>
          <w:ilvl w:val="0"/>
          <w:numId w:val="7"/>
        </w:numPr>
        <w:ind w:left="0" w:hanging="567"/>
        <w:rPr>
          <w:rFonts w:ascii="Calibri" w:hAnsi="Calibri"/>
          <w:sz w:val="20"/>
          <w:szCs w:val="22"/>
          <w:lang w:val="en-GB"/>
        </w:rPr>
      </w:pPr>
      <w:r w:rsidRPr="008978E9">
        <w:rPr>
          <w:rFonts w:ascii="Calibri" w:hAnsi="Calibri"/>
          <w:sz w:val="20"/>
          <w:szCs w:val="22"/>
          <w:lang w:val="en-GB"/>
        </w:rPr>
        <w:t xml:space="preserve">Over the past 12 months, what </w:t>
      </w:r>
      <w:r>
        <w:rPr>
          <w:rFonts w:ascii="Calibri" w:hAnsi="Calibri"/>
          <w:sz w:val="20"/>
          <w:szCs w:val="22"/>
          <w:lang w:val="en-GB"/>
        </w:rPr>
        <w:t xml:space="preserve">tree </w:t>
      </w:r>
      <w:r w:rsidRPr="008978E9">
        <w:rPr>
          <w:rFonts w:ascii="Calibri" w:hAnsi="Calibri"/>
          <w:sz w:val="20"/>
          <w:szCs w:val="22"/>
          <w:lang w:val="en-GB"/>
        </w:rPr>
        <w:t>crops did you grow, and how much money did you earn from them</w:t>
      </w:r>
      <w:r>
        <w:rPr>
          <w:rFonts w:ascii="Calibri" w:hAnsi="Calibri"/>
          <w:i/>
          <w:sz w:val="20"/>
          <w:szCs w:val="22"/>
          <w:lang w:val="en-GB"/>
        </w:rPr>
        <w:t>?</w:t>
      </w:r>
    </w:p>
    <w:p w14:paraId="3971CADD" w14:textId="77777777" w:rsidR="00AB245D" w:rsidRDefault="00AB245D" w:rsidP="001472EB">
      <w:pPr>
        <w:rPr>
          <w:rFonts w:ascii="Calibri" w:hAnsi="Calibri"/>
          <w:sz w:val="20"/>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1509"/>
        <w:gridCol w:w="1214"/>
        <w:gridCol w:w="1505"/>
        <w:gridCol w:w="1844"/>
      </w:tblGrid>
      <w:tr w:rsidR="001C21AE" w:rsidRPr="00757DE5" w14:paraId="7D90F6E5" w14:textId="77777777" w:rsidTr="004D52C7">
        <w:tc>
          <w:tcPr>
            <w:tcW w:w="2073" w:type="dxa"/>
          </w:tcPr>
          <w:p w14:paraId="0A9141A1" w14:textId="77777777" w:rsidR="001C21AE" w:rsidRPr="00FB0805" w:rsidRDefault="001C21AE" w:rsidP="004D52C7">
            <w:pPr>
              <w:jc w:val="center"/>
              <w:rPr>
                <w:rFonts w:ascii="Calibri" w:hAnsi="Calibri"/>
                <w:b/>
                <w:sz w:val="20"/>
                <w:szCs w:val="22"/>
                <w:lang w:val="en-GB"/>
              </w:rPr>
            </w:pPr>
            <w:r>
              <w:rPr>
                <w:rFonts w:ascii="Calibri" w:hAnsi="Calibri"/>
                <w:b/>
                <w:sz w:val="20"/>
                <w:szCs w:val="22"/>
                <w:lang w:val="en-GB"/>
              </w:rPr>
              <w:t>Tree Crop</w:t>
            </w:r>
          </w:p>
        </w:tc>
        <w:tc>
          <w:tcPr>
            <w:tcW w:w="1509" w:type="dxa"/>
          </w:tcPr>
          <w:p w14:paraId="018F6FD8" w14:textId="77777777" w:rsidR="001C21AE" w:rsidRPr="00FB0805" w:rsidRDefault="001C21AE" w:rsidP="004D52C7">
            <w:pPr>
              <w:jc w:val="center"/>
              <w:rPr>
                <w:rFonts w:ascii="Calibri" w:hAnsi="Calibri"/>
                <w:b/>
                <w:sz w:val="20"/>
                <w:lang w:val="en-GB"/>
              </w:rPr>
            </w:pPr>
            <w:r w:rsidRPr="00FB0805">
              <w:rPr>
                <w:rFonts w:ascii="Calibri" w:hAnsi="Calibri"/>
                <w:b/>
                <w:sz w:val="20"/>
                <w:lang w:val="en-GB"/>
              </w:rPr>
              <w:t>Number of trees</w:t>
            </w:r>
            <w:r>
              <w:rPr>
                <w:rFonts w:ascii="Calibri" w:hAnsi="Calibri"/>
                <w:b/>
                <w:sz w:val="20"/>
                <w:lang w:val="en-GB"/>
              </w:rPr>
              <w:t xml:space="preserve"> (including trees not producing yet)</w:t>
            </w:r>
          </w:p>
        </w:tc>
        <w:tc>
          <w:tcPr>
            <w:tcW w:w="1214" w:type="dxa"/>
          </w:tcPr>
          <w:p w14:paraId="76C26757" w14:textId="77777777" w:rsidR="001C21AE" w:rsidRPr="00FB0805" w:rsidRDefault="001C21AE" w:rsidP="004D52C7">
            <w:pPr>
              <w:jc w:val="center"/>
              <w:rPr>
                <w:rFonts w:ascii="Calibri" w:hAnsi="Calibri"/>
                <w:b/>
                <w:sz w:val="20"/>
                <w:lang w:val="en-GB"/>
              </w:rPr>
            </w:pPr>
            <w:r>
              <w:rPr>
                <w:rFonts w:ascii="Calibri" w:hAnsi="Calibri"/>
                <w:b/>
                <w:sz w:val="20"/>
                <w:szCs w:val="22"/>
                <w:lang w:val="en-GB"/>
              </w:rPr>
              <w:t>Income per year (in Nu)</w:t>
            </w:r>
          </w:p>
        </w:tc>
        <w:tc>
          <w:tcPr>
            <w:tcW w:w="1505" w:type="dxa"/>
          </w:tcPr>
          <w:p w14:paraId="1B036574" w14:textId="77777777" w:rsidR="001C21AE" w:rsidRDefault="001C21AE" w:rsidP="004D52C7">
            <w:pPr>
              <w:jc w:val="center"/>
              <w:rPr>
                <w:rFonts w:ascii="Calibri" w:hAnsi="Calibri"/>
                <w:b/>
                <w:sz w:val="20"/>
                <w:szCs w:val="22"/>
                <w:lang w:val="en-GB"/>
              </w:rPr>
            </w:pPr>
            <w:r>
              <w:rPr>
                <w:rFonts w:ascii="Calibri" w:hAnsi="Calibri"/>
                <w:b/>
                <w:sz w:val="20"/>
                <w:szCs w:val="22"/>
                <w:lang w:val="en-GB"/>
              </w:rPr>
              <w:t>Unit</w:t>
            </w:r>
          </w:p>
        </w:tc>
        <w:tc>
          <w:tcPr>
            <w:tcW w:w="1844" w:type="dxa"/>
          </w:tcPr>
          <w:p w14:paraId="6C57C0EB" w14:textId="77777777" w:rsidR="001C21AE" w:rsidRPr="00BA7ABD" w:rsidRDefault="001C21AE" w:rsidP="004D52C7">
            <w:pPr>
              <w:jc w:val="center"/>
              <w:rPr>
                <w:rFonts w:ascii="Calibri" w:hAnsi="Calibri"/>
                <w:b/>
                <w:i/>
                <w:sz w:val="20"/>
                <w:szCs w:val="22"/>
                <w:lang w:val="en-GB"/>
              </w:rPr>
            </w:pPr>
            <w:r>
              <w:rPr>
                <w:rFonts w:ascii="Calibri" w:hAnsi="Calibri"/>
                <w:b/>
                <w:sz w:val="20"/>
                <w:szCs w:val="22"/>
                <w:lang w:val="en-GB"/>
              </w:rPr>
              <w:t>Production per year</w:t>
            </w:r>
          </w:p>
        </w:tc>
      </w:tr>
      <w:tr w:rsidR="001C21AE" w:rsidRPr="00757DE5" w14:paraId="52BD885F" w14:textId="77777777" w:rsidTr="004D52C7">
        <w:tc>
          <w:tcPr>
            <w:tcW w:w="2073" w:type="dxa"/>
          </w:tcPr>
          <w:p w14:paraId="28A77D18" w14:textId="77777777" w:rsidR="001C21AE" w:rsidRPr="00FB0805" w:rsidRDefault="001C21AE" w:rsidP="004D52C7">
            <w:pPr>
              <w:rPr>
                <w:rFonts w:ascii="Calibri" w:hAnsi="Calibri"/>
                <w:sz w:val="20"/>
                <w:szCs w:val="22"/>
                <w:lang w:val="en-GB"/>
              </w:rPr>
            </w:pPr>
            <w:r w:rsidRPr="00FB0805">
              <w:rPr>
                <w:rFonts w:ascii="Calibri" w:hAnsi="Calibri"/>
                <w:sz w:val="20"/>
                <w:szCs w:val="22"/>
                <w:lang w:val="en-GB"/>
              </w:rPr>
              <w:t>Apples</w:t>
            </w:r>
          </w:p>
        </w:tc>
        <w:tc>
          <w:tcPr>
            <w:tcW w:w="1509" w:type="dxa"/>
          </w:tcPr>
          <w:p w14:paraId="3C76CB4D" w14:textId="77777777" w:rsidR="001C21AE" w:rsidRPr="00FB0805" w:rsidRDefault="001C21AE" w:rsidP="004D52C7">
            <w:pPr>
              <w:rPr>
                <w:rFonts w:ascii="Calibri" w:hAnsi="Calibri"/>
                <w:sz w:val="20"/>
                <w:lang w:val="en-GB"/>
              </w:rPr>
            </w:pPr>
          </w:p>
        </w:tc>
        <w:tc>
          <w:tcPr>
            <w:tcW w:w="1214" w:type="dxa"/>
          </w:tcPr>
          <w:p w14:paraId="34620AB0" w14:textId="77777777" w:rsidR="001C21AE" w:rsidRPr="00FB0805" w:rsidRDefault="001C21AE" w:rsidP="004D52C7">
            <w:pPr>
              <w:rPr>
                <w:rFonts w:ascii="Calibri" w:hAnsi="Calibri"/>
                <w:sz w:val="20"/>
                <w:lang w:val="en-GB"/>
              </w:rPr>
            </w:pPr>
          </w:p>
        </w:tc>
        <w:tc>
          <w:tcPr>
            <w:tcW w:w="1505" w:type="dxa"/>
          </w:tcPr>
          <w:p w14:paraId="3040C0E1" w14:textId="77777777" w:rsidR="001C21AE" w:rsidRPr="00FB0805" w:rsidRDefault="001C21AE" w:rsidP="004D52C7">
            <w:pPr>
              <w:rPr>
                <w:rFonts w:ascii="Calibri" w:hAnsi="Calibri"/>
                <w:sz w:val="20"/>
                <w:lang w:val="en-GB"/>
              </w:rPr>
            </w:pPr>
            <w:r>
              <w:rPr>
                <w:rFonts w:ascii="Calibri" w:hAnsi="Calibri"/>
                <w:sz w:val="20"/>
                <w:lang w:val="en-GB"/>
              </w:rPr>
              <w:t>FLEXIBLE</w:t>
            </w:r>
          </w:p>
        </w:tc>
        <w:tc>
          <w:tcPr>
            <w:tcW w:w="1844" w:type="dxa"/>
          </w:tcPr>
          <w:p w14:paraId="3F344165" w14:textId="77777777" w:rsidR="001C21AE" w:rsidRPr="00FB0805" w:rsidRDefault="001C21AE" w:rsidP="004D52C7">
            <w:pPr>
              <w:rPr>
                <w:rFonts w:ascii="Calibri" w:hAnsi="Calibri"/>
                <w:sz w:val="20"/>
                <w:lang w:val="en-GB"/>
              </w:rPr>
            </w:pPr>
          </w:p>
        </w:tc>
      </w:tr>
      <w:tr w:rsidR="001C21AE" w:rsidRPr="00757DE5" w14:paraId="0CD90E2D" w14:textId="77777777" w:rsidTr="004D52C7">
        <w:trPr>
          <w:trHeight w:val="520"/>
        </w:trPr>
        <w:tc>
          <w:tcPr>
            <w:tcW w:w="2073" w:type="dxa"/>
          </w:tcPr>
          <w:p w14:paraId="5686C7B1" w14:textId="77777777" w:rsidR="001C21AE" w:rsidRPr="00FB0805" w:rsidRDefault="001C21AE" w:rsidP="004D52C7">
            <w:pPr>
              <w:rPr>
                <w:rFonts w:ascii="Calibri" w:hAnsi="Calibri"/>
                <w:sz w:val="20"/>
                <w:szCs w:val="22"/>
                <w:lang w:val="en-GB"/>
              </w:rPr>
            </w:pPr>
            <w:r w:rsidRPr="00FB0805">
              <w:rPr>
                <w:rFonts w:ascii="Calibri" w:hAnsi="Calibri"/>
                <w:sz w:val="20"/>
                <w:szCs w:val="22"/>
                <w:lang w:val="en-GB"/>
              </w:rPr>
              <w:t>Oranges</w:t>
            </w:r>
          </w:p>
        </w:tc>
        <w:tc>
          <w:tcPr>
            <w:tcW w:w="1509" w:type="dxa"/>
          </w:tcPr>
          <w:p w14:paraId="0BA7BCD4" w14:textId="77777777" w:rsidR="001C21AE" w:rsidRPr="00FB0805" w:rsidRDefault="001C21AE" w:rsidP="004D52C7">
            <w:pPr>
              <w:rPr>
                <w:rFonts w:ascii="Calibri" w:hAnsi="Calibri"/>
                <w:sz w:val="20"/>
                <w:lang w:val="en-GB"/>
              </w:rPr>
            </w:pPr>
          </w:p>
        </w:tc>
        <w:tc>
          <w:tcPr>
            <w:tcW w:w="1214" w:type="dxa"/>
          </w:tcPr>
          <w:p w14:paraId="3D03B73B" w14:textId="77777777" w:rsidR="001C21AE" w:rsidRPr="00FB0805" w:rsidRDefault="001C21AE" w:rsidP="004D52C7">
            <w:pPr>
              <w:rPr>
                <w:rFonts w:ascii="Calibri" w:hAnsi="Calibri"/>
                <w:sz w:val="20"/>
                <w:lang w:val="en-GB"/>
              </w:rPr>
            </w:pPr>
          </w:p>
        </w:tc>
        <w:tc>
          <w:tcPr>
            <w:tcW w:w="1505" w:type="dxa"/>
          </w:tcPr>
          <w:p w14:paraId="52991E56" w14:textId="77777777" w:rsidR="001C21AE" w:rsidRPr="00FB0805" w:rsidRDefault="001C21AE" w:rsidP="004D52C7">
            <w:pPr>
              <w:rPr>
                <w:rFonts w:ascii="Calibri" w:hAnsi="Calibri"/>
                <w:sz w:val="20"/>
                <w:lang w:val="en-GB"/>
              </w:rPr>
            </w:pPr>
            <w:r>
              <w:rPr>
                <w:rFonts w:ascii="Calibri" w:hAnsi="Calibri"/>
                <w:sz w:val="20"/>
                <w:lang w:val="en-GB"/>
              </w:rPr>
              <w:t>FLEXIBLE</w:t>
            </w:r>
          </w:p>
        </w:tc>
        <w:tc>
          <w:tcPr>
            <w:tcW w:w="1844" w:type="dxa"/>
          </w:tcPr>
          <w:p w14:paraId="572DA328" w14:textId="77777777" w:rsidR="001C21AE" w:rsidRPr="00FB0805" w:rsidRDefault="001C21AE" w:rsidP="004D52C7">
            <w:pPr>
              <w:rPr>
                <w:rFonts w:ascii="Calibri" w:hAnsi="Calibri"/>
                <w:sz w:val="20"/>
                <w:lang w:val="en-GB"/>
              </w:rPr>
            </w:pPr>
          </w:p>
        </w:tc>
      </w:tr>
      <w:tr w:rsidR="00B85DA9" w:rsidRPr="00757DE5" w14:paraId="22E1D97B" w14:textId="77777777" w:rsidTr="004D52C7">
        <w:tc>
          <w:tcPr>
            <w:tcW w:w="2073" w:type="dxa"/>
          </w:tcPr>
          <w:p w14:paraId="2BAFD1D8" w14:textId="1EB7CAE0" w:rsidR="00B85DA9" w:rsidRDefault="00B85DA9" w:rsidP="00B85DA9">
            <w:pPr>
              <w:rPr>
                <w:rFonts w:ascii="Calibri" w:hAnsi="Calibri"/>
                <w:sz w:val="20"/>
                <w:szCs w:val="22"/>
                <w:lang w:val="en-GB"/>
              </w:rPr>
            </w:pPr>
            <w:r>
              <w:rPr>
                <w:rFonts w:ascii="Calibri" w:hAnsi="Calibri"/>
                <w:sz w:val="20"/>
                <w:szCs w:val="22"/>
                <w:lang w:val="en-GB"/>
              </w:rPr>
              <w:t>Cardamom</w:t>
            </w:r>
          </w:p>
        </w:tc>
        <w:tc>
          <w:tcPr>
            <w:tcW w:w="1509" w:type="dxa"/>
          </w:tcPr>
          <w:p w14:paraId="131213B4" w14:textId="77777777" w:rsidR="00B85DA9" w:rsidRPr="00FB0805" w:rsidRDefault="00B85DA9" w:rsidP="00B85DA9">
            <w:pPr>
              <w:rPr>
                <w:rFonts w:ascii="Calibri" w:hAnsi="Calibri"/>
                <w:sz w:val="20"/>
                <w:lang w:val="en-GB"/>
              </w:rPr>
            </w:pPr>
          </w:p>
        </w:tc>
        <w:tc>
          <w:tcPr>
            <w:tcW w:w="1214" w:type="dxa"/>
          </w:tcPr>
          <w:p w14:paraId="378A97C3" w14:textId="77777777" w:rsidR="00B85DA9" w:rsidRPr="00FB0805" w:rsidRDefault="00B85DA9" w:rsidP="00B85DA9">
            <w:pPr>
              <w:rPr>
                <w:rFonts w:ascii="Calibri" w:hAnsi="Calibri"/>
                <w:sz w:val="20"/>
                <w:lang w:val="en-GB"/>
              </w:rPr>
            </w:pPr>
          </w:p>
        </w:tc>
        <w:tc>
          <w:tcPr>
            <w:tcW w:w="1505" w:type="dxa"/>
          </w:tcPr>
          <w:p w14:paraId="5AECF698" w14:textId="2726037D" w:rsidR="00B85DA9" w:rsidRDefault="00B85DA9" w:rsidP="00B85DA9">
            <w:pPr>
              <w:rPr>
                <w:rFonts w:ascii="Calibri" w:hAnsi="Calibri"/>
                <w:sz w:val="20"/>
                <w:lang w:val="en-GB"/>
              </w:rPr>
            </w:pPr>
            <w:r>
              <w:rPr>
                <w:rFonts w:ascii="Calibri" w:hAnsi="Calibri"/>
                <w:sz w:val="20"/>
                <w:lang w:val="en-GB"/>
              </w:rPr>
              <w:t>FLEXIBLE</w:t>
            </w:r>
          </w:p>
        </w:tc>
        <w:tc>
          <w:tcPr>
            <w:tcW w:w="1844" w:type="dxa"/>
          </w:tcPr>
          <w:p w14:paraId="4FBD0E7E" w14:textId="77777777" w:rsidR="00B85DA9" w:rsidRPr="00FB0805" w:rsidRDefault="00B85DA9" w:rsidP="00B85DA9">
            <w:pPr>
              <w:rPr>
                <w:rFonts w:ascii="Calibri" w:hAnsi="Calibri"/>
                <w:sz w:val="20"/>
                <w:lang w:val="en-GB"/>
              </w:rPr>
            </w:pPr>
          </w:p>
        </w:tc>
      </w:tr>
      <w:tr w:rsidR="00B85DA9" w:rsidRPr="00757DE5" w14:paraId="1F580F64" w14:textId="77777777" w:rsidTr="004D52C7">
        <w:tc>
          <w:tcPr>
            <w:tcW w:w="2073" w:type="dxa"/>
          </w:tcPr>
          <w:p w14:paraId="1A6D3DB0" w14:textId="4F887F76" w:rsidR="00B85DA9" w:rsidRPr="00FB0805" w:rsidRDefault="00B85DA9" w:rsidP="00B85DA9">
            <w:pPr>
              <w:rPr>
                <w:rFonts w:ascii="Calibri" w:hAnsi="Calibri"/>
                <w:sz w:val="20"/>
                <w:szCs w:val="22"/>
                <w:lang w:val="en-GB"/>
              </w:rPr>
            </w:pPr>
            <w:r>
              <w:rPr>
                <w:rFonts w:ascii="Calibri" w:hAnsi="Calibri"/>
                <w:sz w:val="20"/>
                <w:szCs w:val="22"/>
                <w:lang w:val="en-GB"/>
              </w:rPr>
              <w:t>Pears</w:t>
            </w:r>
          </w:p>
        </w:tc>
        <w:tc>
          <w:tcPr>
            <w:tcW w:w="1509" w:type="dxa"/>
          </w:tcPr>
          <w:p w14:paraId="6BE45058" w14:textId="77777777" w:rsidR="00B85DA9" w:rsidRPr="00FB0805" w:rsidRDefault="00B85DA9" w:rsidP="00B85DA9">
            <w:pPr>
              <w:rPr>
                <w:rFonts w:ascii="Calibri" w:hAnsi="Calibri"/>
                <w:sz w:val="20"/>
                <w:lang w:val="en-GB"/>
              </w:rPr>
            </w:pPr>
          </w:p>
        </w:tc>
        <w:tc>
          <w:tcPr>
            <w:tcW w:w="1214" w:type="dxa"/>
          </w:tcPr>
          <w:p w14:paraId="30EB1DC8" w14:textId="77777777" w:rsidR="00B85DA9" w:rsidRPr="00FB0805" w:rsidRDefault="00B85DA9" w:rsidP="00B85DA9">
            <w:pPr>
              <w:rPr>
                <w:rFonts w:ascii="Calibri" w:hAnsi="Calibri"/>
                <w:sz w:val="20"/>
                <w:lang w:val="en-GB"/>
              </w:rPr>
            </w:pPr>
          </w:p>
        </w:tc>
        <w:tc>
          <w:tcPr>
            <w:tcW w:w="1505" w:type="dxa"/>
          </w:tcPr>
          <w:p w14:paraId="46E24504" w14:textId="0EFEB091" w:rsidR="00B85DA9" w:rsidRDefault="00B85DA9" w:rsidP="00B85DA9">
            <w:pPr>
              <w:rPr>
                <w:rFonts w:ascii="Calibri" w:hAnsi="Calibri"/>
                <w:sz w:val="20"/>
                <w:lang w:val="en-GB"/>
              </w:rPr>
            </w:pPr>
            <w:r>
              <w:rPr>
                <w:rFonts w:ascii="Calibri" w:hAnsi="Calibri"/>
                <w:sz w:val="20"/>
                <w:lang w:val="en-GB"/>
              </w:rPr>
              <w:t>FLEXIBLE</w:t>
            </w:r>
          </w:p>
        </w:tc>
        <w:tc>
          <w:tcPr>
            <w:tcW w:w="1844" w:type="dxa"/>
          </w:tcPr>
          <w:p w14:paraId="717E8F9B" w14:textId="77777777" w:rsidR="00B85DA9" w:rsidRPr="00FB0805" w:rsidRDefault="00B85DA9" w:rsidP="00B85DA9">
            <w:pPr>
              <w:rPr>
                <w:rFonts w:ascii="Calibri" w:hAnsi="Calibri"/>
                <w:sz w:val="20"/>
                <w:lang w:val="en-GB"/>
              </w:rPr>
            </w:pPr>
          </w:p>
        </w:tc>
      </w:tr>
      <w:tr w:rsidR="00B85DA9" w:rsidRPr="00757DE5" w14:paraId="1FA2C9CD" w14:textId="77777777" w:rsidTr="004D52C7">
        <w:tc>
          <w:tcPr>
            <w:tcW w:w="2073" w:type="dxa"/>
          </w:tcPr>
          <w:p w14:paraId="1B152337" w14:textId="77777777" w:rsidR="00B85DA9" w:rsidRPr="00FB0805" w:rsidRDefault="00B85DA9" w:rsidP="00B85DA9">
            <w:pPr>
              <w:rPr>
                <w:rFonts w:ascii="Calibri" w:hAnsi="Calibri"/>
                <w:sz w:val="20"/>
                <w:szCs w:val="22"/>
                <w:lang w:val="en-GB"/>
              </w:rPr>
            </w:pPr>
            <w:r w:rsidRPr="00FB0805">
              <w:rPr>
                <w:rFonts w:ascii="Calibri" w:hAnsi="Calibri"/>
                <w:sz w:val="20"/>
                <w:szCs w:val="22"/>
                <w:lang w:val="en-GB"/>
              </w:rPr>
              <w:t>Walnuts</w:t>
            </w:r>
          </w:p>
        </w:tc>
        <w:tc>
          <w:tcPr>
            <w:tcW w:w="1509" w:type="dxa"/>
          </w:tcPr>
          <w:p w14:paraId="14F4BD4A" w14:textId="77777777" w:rsidR="00B85DA9" w:rsidRPr="00FB0805" w:rsidRDefault="00B85DA9" w:rsidP="00B85DA9">
            <w:pPr>
              <w:rPr>
                <w:rFonts w:ascii="Calibri" w:hAnsi="Calibri"/>
                <w:sz w:val="20"/>
                <w:lang w:val="en-GB"/>
              </w:rPr>
            </w:pPr>
          </w:p>
        </w:tc>
        <w:tc>
          <w:tcPr>
            <w:tcW w:w="1214" w:type="dxa"/>
          </w:tcPr>
          <w:p w14:paraId="0C0E7E3A" w14:textId="77777777" w:rsidR="00B85DA9" w:rsidRPr="00FB0805" w:rsidRDefault="00B85DA9" w:rsidP="00B85DA9">
            <w:pPr>
              <w:rPr>
                <w:rFonts w:ascii="Calibri" w:hAnsi="Calibri"/>
                <w:sz w:val="20"/>
                <w:lang w:val="en-GB"/>
              </w:rPr>
            </w:pPr>
          </w:p>
        </w:tc>
        <w:tc>
          <w:tcPr>
            <w:tcW w:w="1505" w:type="dxa"/>
          </w:tcPr>
          <w:p w14:paraId="230D2F58" w14:textId="77777777" w:rsidR="00B85DA9" w:rsidRPr="00FB0805" w:rsidRDefault="00B85DA9" w:rsidP="00B85DA9">
            <w:pPr>
              <w:rPr>
                <w:rFonts w:ascii="Calibri" w:hAnsi="Calibri"/>
                <w:sz w:val="20"/>
                <w:lang w:val="en-GB"/>
              </w:rPr>
            </w:pPr>
            <w:r>
              <w:rPr>
                <w:rFonts w:ascii="Calibri" w:hAnsi="Calibri"/>
                <w:sz w:val="20"/>
                <w:lang w:val="en-GB"/>
              </w:rPr>
              <w:t>FLEXIBLE</w:t>
            </w:r>
          </w:p>
        </w:tc>
        <w:tc>
          <w:tcPr>
            <w:tcW w:w="1844" w:type="dxa"/>
          </w:tcPr>
          <w:p w14:paraId="4BDE0641" w14:textId="77777777" w:rsidR="00B85DA9" w:rsidRPr="00FB0805" w:rsidRDefault="00B85DA9" w:rsidP="00B85DA9">
            <w:pPr>
              <w:rPr>
                <w:rFonts w:ascii="Calibri" w:hAnsi="Calibri"/>
                <w:sz w:val="20"/>
                <w:lang w:val="en-GB"/>
              </w:rPr>
            </w:pPr>
          </w:p>
        </w:tc>
      </w:tr>
      <w:tr w:rsidR="00B85DA9" w:rsidRPr="00757DE5" w14:paraId="7CC65975" w14:textId="77777777" w:rsidTr="004D52C7">
        <w:tc>
          <w:tcPr>
            <w:tcW w:w="2073" w:type="dxa"/>
          </w:tcPr>
          <w:p w14:paraId="69E8369C" w14:textId="77777777" w:rsidR="00B85DA9" w:rsidRPr="00FB0805" w:rsidRDefault="00B85DA9" w:rsidP="00B85DA9">
            <w:pPr>
              <w:rPr>
                <w:rFonts w:ascii="Calibri" w:hAnsi="Calibri"/>
                <w:sz w:val="20"/>
                <w:szCs w:val="22"/>
                <w:lang w:val="en-GB"/>
              </w:rPr>
            </w:pPr>
            <w:r w:rsidRPr="00FB0805">
              <w:rPr>
                <w:rFonts w:ascii="Calibri" w:hAnsi="Calibri"/>
                <w:sz w:val="20"/>
                <w:szCs w:val="22"/>
                <w:lang w:val="en-GB"/>
              </w:rPr>
              <w:t>Hazelnuts</w:t>
            </w:r>
          </w:p>
        </w:tc>
        <w:tc>
          <w:tcPr>
            <w:tcW w:w="1509" w:type="dxa"/>
          </w:tcPr>
          <w:p w14:paraId="0C83E2A1" w14:textId="77777777" w:rsidR="00B85DA9" w:rsidRPr="00FB0805" w:rsidRDefault="00B85DA9" w:rsidP="00B85DA9">
            <w:pPr>
              <w:rPr>
                <w:rFonts w:ascii="Calibri" w:hAnsi="Calibri"/>
                <w:sz w:val="20"/>
                <w:lang w:val="en-GB"/>
              </w:rPr>
            </w:pPr>
          </w:p>
        </w:tc>
        <w:tc>
          <w:tcPr>
            <w:tcW w:w="1214" w:type="dxa"/>
          </w:tcPr>
          <w:p w14:paraId="3A99F9CE" w14:textId="77777777" w:rsidR="00B85DA9" w:rsidRPr="00FB0805" w:rsidRDefault="00B85DA9" w:rsidP="00B85DA9">
            <w:pPr>
              <w:rPr>
                <w:rFonts w:ascii="Calibri" w:hAnsi="Calibri"/>
                <w:sz w:val="20"/>
                <w:lang w:val="en-GB"/>
              </w:rPr>
            </w:pPr>
          </w:p>
        </w:tc>
        <w:tc>
          <w:tcPr>
            <w:tcW w:w="1505" w:type="dxa"/>
          </w:tcPr>
          <w:p w14:paraId="401119F8" w14:textId="77777777" w:rsidR="00B85DA9" w:rsidRPr="00FB0805" w:rsidRDefault="00B85DA9" w:rsidP="00B85DA9">
            <w:pPr>
              <w:rPr>
                <w:rFonts w:ascii="Calibri" w:hAnsi="Calibri"/>
                <w:sz w:val="20"/>
                <w:lang w:val="en-GB"/>
              </w:rPr>
            </w:pPr>
            <w:r>
              <w:rPr>
                <w:rFonts w:ascii="Calibri" w:hAnsi="Calibri"/>
                <w:sz w:val="20"/>
                <w:lang w:val="en-GB"/>
              </w:rPr>
              <w:t>Kg</w:t>
            </w:r>
          </w:p>
        </w:tc>
        <w:tc>
          <w:tcPr>
            <w:tcW w:w="1844" w:type="dxa"/>
          </w:tcPr>
          <w:p w14:paraId="6B1E1988" w14:textId="77777777" w:rsidR="00B85DA9" w:rsidRPr="00FB0805" w:rsidRDefault="00B85DA9" w:rsidP="00B85DA9">
            <w:pPr>
              <w:rPr>
                <w:rFonts w:ascii="Calibri" w:hAnsi="Calibri"/>
                <w:sz w:val="20"/>
                <w:lang w:val="en-GB"/>
              </w:rPr>
            </w:pPr>
          </w:p>
        </w:tc>
      </w:tr>
      <w:tr w:rsidR="00B85DA9" w:rsidRPr="00757DE5" w14:paraId="0735E72F" w14:textId="77777777" w:rsidTr="004D52C7">
        <w:tc>
          <w:tcPr>
            <w:tcW w:w="2073" w:type="dxa"/>
          </w:tcPr>
          <w:p w14:paraId="4CA3B1B5" w14:textId="77777777" w:rsidR="00B85DA9" w:rsidRDefault="00B85DA9" w:rsidP="00B85DA9">
            <w:pPr>
              <w:rPr>
                <w:rFonts w:ascii="Calibri" w:hAnsi="Calibri"/>
                <w:sz w:val="20"/>
                <w:szCs w:val="22"/>
                <w:lang w:val="en-GB"/>
              </w:rPr>
            </w:pPr>
            <w:r>
              <w:rPr>
                <w:rFonts w:ascii="Calibri" w:hAnsi="Calibri"/>
                <w:sz w:val="20"/>
                <w:szCs w:val="22"/>
                <w:lang w:val="en-GB"/>
              </w:rPr>
              <w:t>Other tree crops (specify):</w:t>
            </w:r>
          </w:p>
          <w:p w14:paraId="3EE5416C" w14:textId="77777777" w:rsidR="00B85DA9" w:rsidRPr="00FB0805" w:rsidRDefault="00B85DA9" w:rsidP="00B85DA9">
            <w:pPr>
              <w:rPr>
                <w:rFonts w:ascii="Calibri" w:hAnsi="Calibri"/>
                <w:sz w:val="20"/>
                <w:szCs w:val="22"/>
                <w:lang w:val="en-GB"/>
              </w:rPr>
            </w:pPr>
          </w:p>
        </w:tc>
        <w:tc>
          <w:tcPr>
            <w:tcW w:w="1509" w:type="dxa"/>
          </w:tcPr>
          <w:p w14:paraId="7C0BAFD0" w14:textId="77777777" w:rsidR="00B85DA9" w:rsidRPr="00FB0805" w:rsidRDefault="00B85DA9" w:rsidP="00B85DA9">
            <w:pPr>
              <w:rPr>
                <w:rFonts w:ascii="Calibri" w:hAnsi="Calibri"/>
                <w:sz w:val="20"/>
                <w:lang w:val="en-GB"/>
              </w:rPr>
            </w:pPr>
          </w:p>
        </w:tc>
        <w:tc>
          <w:tcPr>
            <w:tcW w:w="1214" w:type="dxa"/>
          </w:tcPr>
          <w:p w14:paraId="6764A7C2" w14:textId="77777777" w:rsidR="00B85DA9" w:rsidRPr="00FB0805" w:rsidRDefault="00B85DA9" w:rsidP="00B85DA9">
            <w:pPr>
              <w:rPr>
                <w:rFonts w:ascii="Calibri" w:hAnsi="Calibri"/>
                <w:sz w:val="20"/>
                <w:lang w:val="en-GB"/>
              </w:rPr>
            </w:pPr>
          </w:p>
        </w:tc>
        <w:tc>
          <w:tcPr>
            <w:tcW w:w="1505" w:type="dxa"/>
          </w:tcPr>
          <w:p w14:paraId="1B84BE95" w14:textId="77777777" w:rsidR="00B85DA9" w:rsidRPr="00FB0805" w:rsidRDefault="00B85DA9" w:rsidP="00B85DA9">
            <w:pPr>
              <w:rPr>
                <w:rFonts w:ascii="Calibri" w:hAnsi="Calibri"/>
                <w:sz w:val="20"/>
                <w:lang w:val="en-GB"/>
              </w:rPr>
            </w:pPr>
          </w:p>
        </w:tc>
        <w:tc>
          <w:tcPr>
            <w:tcW w:w="1844" w:type="dxa"/>
          </w:tcPr>
          <w:p w14:paraId="4E900C55" w14:textId="77777777" w:rsidR="00B85DA9" w:rsidRPr="00FB0805" w:rsidRDefault="00B85DA9" w:rsidP="00B85DA9">
            <w:pPr>
              <w:rPr>
                <w:rFonts w:ascii="Calibri" w:hAnsi="Calibri"/>
                <w:sz w:val="20"/>
                <w:lang w:val="en-GB"/>
              </w:rPr>
            </w:pPr>
          </w:p>
        </w:tc>
      </w:tr>
    </w:tbl>
    <w:p w14:paraId="75607697" w14:textId="77777777" w:rsidR="00AB245D" w:rsidRDefault="00AB245D" w:rsidP="001472EB">
      <w:pPr>
        <w:rPr>
          <w:rFonts w:ascii="Calibri" w:hAnsi="Calibri"/>
          <w:sz w:val="20"/>
          <w:szCs w:val="22"/>
          <w:lang w:val="en-GB"/>
        </w:rPr>
      </w:pPr>
    </w:p>
    <w:p w14:paraId="181572C5" w14:textId="2409F752" w:rsidR="00AB245D" w:rsidRDefault="009E2B02" w:rsidP="001472EB">
      <w:pPr>
        <w:rPr>
          <w:rFonts w:ascii="Calibri" w:hAnsi="Calibri"/>
          <w:sz w:val="20"/>
          <w:szCs w:val="22"/>
          <w:lang w:val="en-GB"/>
        </w:rPr>
      </w:pPr>
      <w:r>
        <w:rPr>
          <w:rFonts w:ascii="Calibri" w:hAnsi="Calibri"/>
          <w:sz w:val="20"/>
          <w:szCs w:val="22"/>
          <w:lang w:val="en-GB"/>
        </w:rPr>
        <w:t xml:space="preserve">Before Q6: Please say the following to the farmer: “The next questions will refer to income generated in your household.  Please include the income all members of your household in these replies”. </w:t>
      </w:r>
    </w:p>
    <w:p w14:paraId="6778EFCD" w14:textId="270175FD" w:rsidR="009E2B02" w:rsidRDefault="009E2B02" w:rsidP="001472EB">
      <w:pPr>
        <w:rPr>
          <w:rFonts w:ascii="Calibri" w:hAnsi="Calibri"/>
          <w:sz w:val="20"/>
          <w:szCs w:val="22"/>
          <w:lang w:val="en-GB"/>
        </w:rPr>
      </w:pPr>
      <w:r w:rsidRPr="00A859F1">
        <w:rPr>
          <w:rFonts w:ascii="Calibri" w:hAnsi="Calibri"/>
          <w:i/>
          <w:sz w:val="20"/>
          <w:szCs w:val="22"/>
          <w:lang w:val="en-GB"/>
        </w:rPr>
        <w:t xml:space="preserve">(If no income is received from </w:t>
      </w:r>
      <w:r>
        <w:rPr>
          <w:rFonts w:ascii="Calibri" w:hAnsi="Calibri"/>
          <w:i/>
          <w:sz w:val="20"/>
          <w:szCs w:val="22"/>
          <w:lang w:val="en-GB"/>
        </w:rPr>
        <w:t>this</w:t>
      </w:r>
      <w:r w:rsidRPr="00A859F1">
        <w:rPr>
          <w:rFonts w:ascii="Calibri" w:hAnsi="Calibri"/>
          <w:i/>
          <w:sz w:val="20"/>
          <w:szCs w:val="22"/>
          <w:lang w:val="en-GB"/>
        </w:rPr>
        <w:t xml:space="preserve"> source, enter 0. </w:t>
      </w:r>
      <w:r>
        <w:rPr>
          <w:rFonts w:ascii="Calibri" w:hAnsi="Calibri"/>
          <w:i/>
          <w:sz w:val="20"/>
          <w:szCs w:val="22"/>
          <w:lang w:val="en-GB"/>
        </w:rPr>
        <w:t>If the farmer does not know the answer or does refuse to answer put -1</w:t>
      </w:r>
      <w:r w:rsidRPr="00A859F1">
        <w:rPr>
          <w:rFonts w:ascii="Calibri" w:hAnsi="Calibri"/>
          <w:i/>
          <w:sz w:val="20"/>
          <w:szCs w:val="22"/>
          <w:lang w:val="en-GB"/>
        </w:rPr>
        <w:t>.</w:t>
      </w:r>
      <w:r>
        <w:rPr>
          <w:rFonts w:ascii="Calibri" w:hAnsi="Calibri"/>
          <w:i/>
          <w:sz w:val="20"/>
          <w:szCs w:val="22"/>
          <w:lang w:val="en-GB"/>
        </w:rPr>
        <w:t>)</w:t>
      </w:r>
    </w:p>
    <w:p w14:paraId="528472AC" w14:textId="77777777" w:rsidR="009E2B02" w:rsidRDefault="009E2B02" w:rsidP="001472EB">
      <w:pPr>
        <w:rPr>
          <w:rFonts w:ascii="Calibri" w:hAnsi="Calibri"/>
          <w:sz w:val="20"/>
          <w:szCs w:val="22"/>
          <w:lang w:val="en-GB"/>
        </w:rPr>
      </w:pPr>
    </w:p>
    <w:p w14:paraId="536438C1" w14:textId="37E54CD3" w:rsidR="00B950C1" w:rsidRPr="001472EB" w:rsidRDefault="00B950C1" w:rsidP="00B950C1">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from </w:t>
      </w:r>
      <w:r w:rsidR="00AB245D">
        <w:rPr>
          <w:rFonts w:ascii="Calibri" w:hAnsi="Calibri"/>
          <w:sz w:val="20"/>
          <w:szCs w:val="22"/>
          <w:lang w:val="en-GB"/>
        </w:rPr>
        <w:t xml:space="preserve">wages / salary </w:t>
      </w:r>
      <w:bookmarkEnd w:id="4"/>
    </w:p>
    <w:p w14:paraId="3FCEC08E" w14:textId="35FF9913" w:rsidR="00AB245D" w:rsidRPr="004D52C7"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w:t>
      </w:r>
      <w:r>
        <w:rPr>
          <w:rFonts w:ascii="Calibri" w:hAnsi="Calibri"/>
          <w:sz w:val="20"/>
          <w:szCs w:val="22"/>
          <w:lang w:val="en-GB"/>
        </w:rPr>
        <w:t>farm income (examples: money earned from crop sales including hazelnuts, animal products)</w:t>
      </w:r>
      <w:r w:rsidRPr="00757DE5">
        <w:rPr>
          <w:rFonts w:ascii="Calibri" w:hAnsi="Calibri"/>
          <w:sz w:val="20"/>
          <w:szCs w:val="22"/>
          <w:lang w:val="en-GB"/>
        </w:rPr>
        <w:t>?</w:t>
      </w:r>
      <w:r>
        <w:rPr>
          <w:rFonts w:ascii="Calibri" w:hAnsi="Calibri"/>
          <w:sz w:val="20"/>
          <w:szCs w:val="22"/>
          <w:lang w:val="en-GB"/>
        </w:rPr>
        <w:t xml:space="preserve"> </w:t>
      </w:r>
    </w:p>
    <w:p w14:paraId="58BA84D6" w14:textId="7A454528" w:rsidR="00AB245D" w:rsidRPr="004D52C7"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from </w:t>
      </w:r>
      <w:r>
        <w:rPr>
          <w:rFonts w:ascii="Calibri" w:hAnsi="Calibri"/>
          <w:sz w:val="20"/>
          <w:szCs w:val="22"/>
          <w:lang w:val="en-GB"/>
        </w:rPr>
        <w:t>any other businesses (examples: hiring out of machines, shop owner, weaving, taxi)</w:t>
      </w:r>
      <w:r w:rsidRPr="00757DE5">
        <w:rPr>
          <w:rFonts w:ascii="Calibri" w:hAnsi="Calibri"/>
          <w:sz w:val="20"/>
          <w:szCs w:val="22"/>
          <w:lang w:val="en-GB"/>
        </w:rPr>
        <w:t>?</w:t>
      </w:r>
      <w:r>
        <w:rPr>
          <w:rFonts w:ascii="Calibri" w:hAnsi="Calibri"/>
          <w:sz w:val="20"/>
          <w:szCs w:val="22"/>
          <w:lang w:val="en-GB"/>
        </w:rPr>
        <w:t xml:space="preserve"> </w:t>
      </w:r>
    </w:p>
    <w:p w14:paraId="2F2D4B8F" w14:textId="7003B81E" w:rsidR="00AB245D" w:rsidRPr="001472EB"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from </w:t>
      </w:r>
      <w:r>
        <w:rPr>
          <w:rFonts w:ascii="Calibri" w:hAnsi="Calibri"/>
          <w:sz w:val="20"/>
          <w:szCs w:val="22"/>
          <w:lang w:val="en-GB"/>
        </w:rPr>
        <w:t>r</w:t>
      </w:r>
      <w:r w:rsidRPr="00757DE5">
        <w:rPr>
          <w:rFonts w:ascii="Calibri" w:hAnsi="Calibri"/>
          <w:sz w:val="20"/>
          <w:szCs w:val="22"/>
          <w:lang w:val="en-GB"/>
        </w:rPr>
        <w:t>emittances</w:t>
      </w:r>
      <w:r>
        <w:rPr>
          <w:rFonts w:ascii="Calibri" w:hAnsi="Calibri"/>
          <w:sz w:val="20"/>
          <w:szCs w:val="22"/>
          <w:lang w:val="en-GB"/>
        </w:rPr>
        <w:t xml:space="preserve"> (money sent from family members working somewhere else)</w:t>
      </w:r>
      <w:r w:rsidRPr="00757DE5">
        <w:rPr>
          <w:rFonts w:ascii="Calibri" w:hAnsi="Calibri"/>
          <w:sz w:val="20"/>
          <w:szCs w:val="22"/>
          <w:lang w:val="en-GB"/>
        </w:rPr>
        <w:t>?</w:t>
      </w:r>
      <w:r>
        <w:rPr>
          <w:rFonts w:ascii="Calibri" w:hAnsi="Calibri"/>
          <w:sz w:val="20"/>
          <w:szCs w:val="22"/>
          <w:lang w:val="en-GB"/>
        </w:rPr>
        <w:t xml:space="preserve"> </w:t>
      </w:r>
    </w:p>
    <w:p w14:paraId="6A388EE7" w14:textId="09ECDF55" w:rsidR="00AB245D" w:rsidRPr="004D52C7"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from </w:t>
      </w:r>
      <w:r>
        <w:rPr>
          <w:rFonts w:ascii="Calibri" w:hAnsi="Calibri"/>
          <w:sz w:val="20"/>
          <w:szCs w:val="22"/>
          <w:lang w:val="en-GB"/>
        </w:rPr>
        <w:t>pensions</w:t>
      </w:r>
      <w:r w:rsidRPr="00757DE5">
        <w:rPr>
          <w:rFonts w:ascii="Calibri" w:hAnsi="Calibri"/>
          <w:sz w:val="20"/>
          <w:szCs w:val="22"/>
          <w:lang w:val="en-GB"/>
        </w:rPr>
        <w:t>?</w:t>
      </w:r>
      <w:r>
        <w:rPr>
          <w:rFonts w:ascii="Calibri" w:hAnsi="Calibri"/>
          <w:sz w:val="20"/>
          <w:szCs w:val="22"/>
          <w:lang w:val="en-GB"/>
        </w:rPr>
        <w:t xml:space="preserve"> </w:t>
      </w:r>
    </w:p>
    <w:p w14:paraId="39CF7CC5" w14:textId="364FDA25" w:rsidR="00AB245D" w:rsidRPr="004D52C7"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from </w:t>
      </w:r>
      <w:r>
        <w:rPr>
          <w:rFonts w:ascii="Calibri" w:hAnsi="Calibri"/>
          <w:sz w:val="20"/>
          <w:szCs w:val="22"/>
          <w:lang w:val="en-GB"/>
        </w:rPr>
        <w:t>r</w:t>
      </w:r>
      <w:r w:rsidRPr="00757DE5">
        <w:rPr>
          <w:rFonts w:ascii="Calibri" w:hAnsi="Calibri"/>
          <w:sz w:val="20"/>
          <w:szCs w:val="22"/>
          <w:lang w:val="en-GB"/>
        </w:rPr>
        <w:t>ental/real estate</w:t>
      </w:r>
      <w:r>
        <w:rPr>
          <w:rFonts w:ascii="Calibri" w:hAnsi="Calibri"/>
          <w:sz w:val="20"/>
          <w:szCs w:val="22"/>
          <w:lang w:val="en-GB"/>
        </w:rPr>
        <w:t xml:space="preserve"> (money earned from renting property to others)</w:t>
      </w:r>
      <w:r w:rsidRPr="00757DE5">
        <w:rPr>
          <w:rFonts w:ascii="Calibri" w:hAnsi="Calibri"/>
          <w:sz w:val="20"/>
          <w:szCs w:val="22"/>
          <w:lang w:val="en-GB"/>
        </w:rPr>
        <w:t>?</w:t>
      </w:r>
      <w:r>
        <w:rPr>
          <w:rFonts w:ascii="Calibri" w:hAnsi="Calibri"/>
          <w:sz w:val="20"/>
          <w:szCs w:val="22"/>
          <w:lang w:val="en-GB"/>
        </w:rPr>
        <w:t xml:space="preserve"> </w:t>
      </w:r>
    </w:p>
    <w:p w14:paraId="2F58E4EF" w14:textId="47D77E4E" w:rsidR="00AB245D" w:rsidRPr="004D52C7"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pproximately how much cash income did you receive from Inheritance</w:t>
      </w:r>
      <w:r>
        <w:rPr>
          <w:rFonts w:ascii="Calibri" w:hAnsi="Calibri"/>
          <w:sz w:val="20"/>
          <w:szCs w:val="22"/>
          <w:lang w:val="en-GB"/>
        </w:rPr>
        <w:t xml:space="preserve"> (money received when someone dies and gives their money to you)</w:t>
      </w:r>
      <w:r w:rsidRPr="00757DE5">
        <w:rPr>
          <w:rFonts w:ascii="Calibri" w:hAnsi="Calibri"/>
          <w:sz w:val="20"/>
          <w:szCs w:val="22"/>
          <w:lang w:val="en-GB"/>
        </w:rPr>
        <w:t>?</w:t>
      </w:r>
      <w:r>
        <w:rPr>
          <w:rFonts w:ascii="Calibri" w:hAnsi="Calibri"/>
          <w:sz w:val="20"/>
          <w:szCs w:val="22"/>
          <w:lang w:val="en-GB"/>
        </w:rPr>
        <w:t xml:space="preserve"> </w:t>
      </w:r>
    </w:p>
    <w:p w14:paraId="40139755" w14:textId="4C9A6722" w:rsidR="00AB245D" w:rsidRPr="004D52C7" w:rsidRDefault="00AB245D" w:rsidP="00AB245D">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w:t>
      </w:r>
      <w:r>
        <w:rPr>
          <w:rFonts w:ascii="Calibri" w:hAnsi="Calibri"/>
          <w:sz w:val="20"/>
          <w:szCs w:val="22"/>
          <w:lang w:val="en-GB"/>
        </w:rPr>
        <w:t>s</w:t>
      </w:r>
      <w:r w:rsidRPr="00757DE5">
        <w:rPr>
          <w:rFonts w:ascii="Calibri" w:hAnsi="Calibri"/>
          <w:sz w:val="20"/>
          <w:szCs w:val="22"/>
          <w:lang w:val="en-GB"/>
        </w:rPr>
        <w:t>ale of land or other assets?</w:t>
      </w:r>
      <w:r>
        <w:rPr>
          <w:rFonts w:ascii="Calibri" w:hAnsi="Calibri"/>
          <w:sz w:val="20"/>
          <w:szCs w:val="22"/>
          <w:lang w:val="en-GB"/>
        </w:rPr>
        <w:t xml:space="preserve"> </w:t>
      </w:r>
    </w:p>
    <w:p w14:paraId="2BBBD286" w14:textId="7FA903A0" w:rsidR="00FE74CC" w:rsidRPr="001C21AE" w:rsidRDefault="00AB245D" w:rsidP="001472EB">
      <w:pPr>
        <w:numPr>
          <w:ilvl w:val="0"/>
          <w:numId w:val="7"/>
        </w:numPr>
        <w:ind w:left="0" w:hanging="567"/>
        <w:rPr>
          <w:rFonts w:ascii="Calibri" w:hAnsi="Calibri"/>
          <w:sz w:val="20"/>
          <w:szCs w:val="22"/>
          <w:lang w:val="en-GB"/>
        </w:rPr>
      </w:pPr>
      <w:r>
        <w:rPr>
          <w:rFonts w:ascii="Calibri" w:hAnsi="Calibri"/>
          <w:sz w:val="20"/>
          <w:szCs w:val="22"/>
          <w:lang w:val="en-GB"/>
        </w:rPr>
        <w:t>Over the past 12 months, a</w:t>
      </w:r>
      <w:r w:rsidRPr="00757DE5">
        <w:rPr>
          <w:rFonts w:ascii="Calibri" w:hAnsi="Calibri"/>
          <w:sz w:val="20"/>
          <w:szCs w:val="22"/>
          <w:lang w:val="en-GB"/>
        </w:rPr>
        <w:t xml:space="preserve">pproximately how much cash income did you receive from </w:t>
      </w:r>
      <w:r>
        <w:rPr>
          <w:rFonts w:ascii="Calibri" w:hAnsi="Calibri"/>
          <w:sz w:val="20"/>
          <w:szCs w:val="22"/>
          <w:lang w:val="en-GB"/>
        </w:rPr>
        <w:t>any other source of income</w:t>
      </w:r>
      <w:r w:rsidRPr="00757DE5">
        <w:rPr>
          <w:rFonts w:ascii="Calibri" w:hAnsi="Calibri"/>
          <w:sz w:val="20"/>
          <w:szCs w:val="22"/>
          <w:lang w:val="en-GB"/>
        </w:rPr>
        <w:t>?</w:t>
      </w:r>
      <w:r>
        <w:rPr>
          <w:rFonts w:ascii="Calibri" w:hAnsi="Calibri"/>
          <w:sz w:val="20"/>
          <w:szCs w:val="22"/>
          <w:lang w:val="en-GB"/>
        </w:rPr>
        <w:t xml:space="preserve"> </w:t>
      </w:r>
      <w:r w:rsidR="00FE74CC" w:rsidRPr="001C21AE">
        <w:rPr>
          <w:rFonts w:ascii="Calibri" w:hAnsi="Calibri"/>
          <w:sz w:val="20"/>
          <w:szCs w:val="22"/>
          <w:lang w:val="en-GB"/>
        </w:rPr>
        <w:br w:type="page"/>
      </w:r>
    </w:p>
    <w:p w14:paraId="76C9654C" w14:textId="77D46F39" w:rsidR="00283AD1" w:rsidRPr="00757DE5" w:rsidRDefault="00283AD1" w:rsidP="00283AD1">
      <w:pPr>
        <w:numPr>
          <w:ilvl w:val="0"/>
          <w:numId w:val="7"/>
        </w:numPr>
        <w:ind w:left="0" w:hanging="567"/>
        <w:outlineLvl w:val="0"/>
        <w:rPr>
          <w:rFonts w:ascii="Calibri" w:hAnsi="Calibri"/>
          <w:sz w:val="20"/>
          <w:szCs w:val="22"/>
          <w:lang w:val="en-GB"/>
        </w:rPr>
      </w:pPr>
      <w:r w:rsidRPr="00757DE5">
        <w:rPr>
          <w:rFonts w:ascii="Calibri" w:hAnsi="Calibri"/>
          <w:sz w:val="20"/>
          <w:szCs w:val="22"/>
          <w:lang w:val="en-GB"/>
        </w:rPr>
        <w:t xml:space="preserve">What type of roof-material is mainly used for your </w:t>
      </w:r>
      <w:r>
        <w:rPr>
          <w:rFonts w:ascii="Calibri" w:hAnsi="Calibri"/>
          <w:sz w:val="20"/>
          <w:szCs w:val="22"/>
          <w:lang w:val="en-GB"/>
        </w:rPr>
        <w:t>house</w:t>
      </w:r>
      <w:r w:rsidRPr="00757DE5">
        <w:rPr>
          <w:rFonts w:ascii="Calibri" w:hAnsi="Calibri"/>
          <w:sz w:val="20"/>
          <w:szCs w:val="22"/>
          <w:lang w:val="en-GB"/>
        </w:rPr>
        <w:t>?</w:t>
      </w:r>
    </w:p>
    <w:p w14:paraId="4729AF2B" w14:textId="6A48CB10" w:rsidR="00FE74CC" w:rsidRDefault="00283AD1" w:rsidP="00283AD1">
      <w:pPr>
        <w:outlineLvl w:val="0"/>
        <w:rPr>
          <w:rFonts w:ascii="Calibri" w:hAnsi="Calibri"/>
          <w:i/>
          <w:sz w:val="20"/>
          <w:szCs w:val="22"/>
          <w:lang w:val="en-GB"/>
        </w:rPr>
      </w:pPr>
      <w:r>
        <w:rPr>
          <w:rFonts w:ascii="Calibri" w:hAnsi="Calibri"/>
          <w:i/>
          <w:sz w:val="20"/>
          <w:szCs w:val="22"/>
          <w:lang w:val="en-GB"/>
        </w:rPr>
        <w:t>Instruction: F</w:t>
      </w:r>
      <w:r w:rsidRPr="00757DE5">
        <w:rPr>
          <w:rFonts w:ascii="Calibri" w:hAnsi="Calibri"/>
          <w:i/>
          <w:sz w:val="20"/>
          <w:szCs w:val="22"/>
          <w:lang w:val="en-GB"/>
        </w:rPr>
        <w:t xml:space="preserve">ill this </w:t>
      </w:r>
      <w:r>
        <w:rPr>
          <w:rFonts w:ascii="Calibri" w:hAnsi="Calibri"/>
          <w:i/>
          <w:sz w:val="20"/>
          <w:szCs w:val="22"/>
          <w:lang w:val="en-GB"/>
        </w:rPr>
        <w:t xml:space="preserve">questions direct from </w:t>
      </w:r>
      <w:r w:rsidRPr="00757DE5">
        <w:rPr>
          <w:rFonts w:ascii="Calibri" w:hAnsi="Calibri"/>
          <w:i/>
          <w:sz w:val="20"/>
          <w:szCs w:val="22"/>
          <w:lang w:val="en-GB"/>
        </w:rPr>
        <w:t xml:space="preserve">observation </w:t>
      </w:r>
      <w:r>
        <w:rPr>
          <w:rFonts w:ascii="Calibri" w:hAnsi="Calibri"/>
          <w:i/>
          <w:sz w:val="20"/>
          <w:szCs w:val="22"/>
          <w:lang w:val="en-GB"/>
        </w:rPr>
        <w:t>and confirm</w:t>
      </w:r>
      <w:r w:rsidRPr="00757DE5">
        <w:rPr>
          <w:rFonts w:ascii="Calibri" w:hAnsi="Calibri"/>
          <w:i/>
          <w:sz w:val="20"/>
          <w:szCs w:val="22"/>
          <w:lang w:val="en-GB"/>
        </w:rPr>
        <w:t xml:space="preserve"> with the </w:t>
      </w:r>
      <w:r>
        <w:rPr>
          <w:rFonts w:ascii="Calibri" w:hAnsi="Calibri"/>
          <w:i/>
          <w:sz w:val="20"/>
          <w:szCs w:val="22"/>
          <w:lang w:val="en-GB"/>
        </w:rPr>
        <w:t>farmer.</w:t>
      </w:r>
    </w:p>
    <w:p w14:paraId="128987B5" w14:textId="76174C95" w:rsidR="00FE74CC" w:rsidRDefault="00FE74CC" w:rsidP="00FE74CC">
      <w:pPr>
        <w:numPr>
          <w:ilvl w:val="1"/>
          <w:numId w:val="7"/>
        </w:numPr>
        <w:rPr>
          <w:rFonts w:ascii="Calibri" w:hAnsi="Calibri"/>
          <w:sz w:val="20"/>
          <w:szCs w:val="22"/>
          <w:lang w:val="en-GB"/>
        </w:rPr>
      </w:pPr>
      <w:r>
        <w:rPr>
          <w:rFonts w:ascii="Calibri" w:hAnsi="Calibri"/>
          <w:sz w:val="20"/>
          <w:szCs w:val="22"/>
          <w:lang w:val="en-GB"/>
        </w:rPr>
        <w:t>Concrete / Brick / Stone</w:t>
      </w:r>
    </w:p>
    <w:p w14:paraId="30743B65" w14:textId="270B2BA5" w:rsidR="00FE74CC" w:rsidRDefault="00FE74CC" w:rsidP="00FE74CC">
      <w:pPr>
        <w:numPr>
          <w:ilvl w:val="1"/>
          <w:numId w:val="7"/>
        </w:numPr>
        <w:rPr>
          <w:rFonts w:ascii="Calibri" w:hAnsi="Calibri"/>
          <w:sz w:val="20"/>
          <w:szCs w:val="22"/>
          <w:lang w:val="en-GB"/>
        </w:rPr>
      </w:pPr>
      <w:r>
        <w:rPr>
          <w:rFonts w:ascii="Calibri" w:hAnsi="Calibri"/>
          <w:sz w:val="20"/>
          <w:szCs w:val="22"/>
          <w:lang w:val="en-GB"/>
        </w:rPr>
        <w:t>CGI sheet</w:t>
      </w:r>
    </w:p>
    <w:p w14:paraId="2784A719" w14:textId="06C8189A" w:rsidR="00FE74CC" w:rsidRDefault="00FE74CC" w:rsidP="00FE74CC">
      <w:pPr>
        <w:numPr>
          <w:ilvl w:val="1"/>
          <w:numId w:val="7"/>
        </w:numPr>
        <w:rPr>
          <w:rFonts w:ascii="Calibri" w:hAnsi="Calibri"/>
          <w:sz w:val="20"/>
          <w:szCs w:val="22"/>
          <w:lang w:val="en-GB"/>
        </w:rPr>
      </w:pPr>
      <w:r>
        <w:rPr>
          <w:rFonts w:ascii="Calibri" w:hAnsi="Calibri"/>
          <w:sz w:val="20"/>
          <w:szCs w:val="22"/>
          <w:lang w:val="en-GB"/>
        </w:rPr>
        <w:t>Slate</w:t>
      </w:r>
    </w:p>
    <w:p w14:paraId="7296304E" w14:textId="38CD02B0" w:rsidR="00FE74CC" w:rsidRDefault="00FE74CC" w:rsidP="00FE74CC">
      <w:pPr>
        <w:numPr>
          <w:ilvl w:val="1"/>
          <w:numId w:val="7"/>
        </w:numPr>
        <w:rPr>
          <w:rFonts w:ascii="Calibri" w:hAnsi="Calibri"/>
          <w:sz w:val="20"/>
          <w:szCs w:val="22"/>
          <w:lang w:val="en-GB"/>
        </w:rPr>
      </w:pPr>
      <w:r>
        <w:rPr>
          <w:rFonts w:ascii="Calibri" w:hAnsi="Calibri"/>
          <w:sz w:val="20"/>
          <w:szCs w:val="22"/>
          <w:lang w:val="en-GB"/>
        </w:rPr>
        <w:t>Mud</w:t>
      </w:r>
    </w:p>
    <w:p w14:paraId="45646D97" w14:textId="39C18874" w:rsidR="00FE74CC" w:rsidRDefault="00FE74CC" w:rsidP="00FE74CC">
      <w:pPr>
        <w:numPr>
          <w:ilvl w:val="1"/>
          <w:numId w:val="7"/>
        </w:numPr>
        <w:rPr>
          <w:rFonts w:ascii="Calibri" w:hAnsi="Calibri"/>
          <w:sz w:val="20"/>
          <w:szCs w:val="22"/>
          <w:lang w:val="en-GB"/>
        </w:rPr>
      </w:pPr>
      <w:r>
        <w:rPr>
          <w:rFonts w:ascii="Calibri" w:hAnsi="Calibri"/>
          <w:sz w:val="20"/>
          <w:szCs w:val="22"/>
          <w:lang w:val="en-GB"/>
        </w:rPr>
        <w:t>Wood</w:t>
      </w:r>
    </w:p>
    <w:p w14:paraId="2BECE2B2" w14:textId="214F0842" w:rsidR="00FE74CC" w:rsidRDefault="00FE74CC" w:rsidP="00FE74CC">
      <w:pPr>
        <w:numPr>
          <w:ilvl w:val="1"/>
          <w:numId w:val="7"/>
        </w:numPr>
        <w:rPr>
          <w:rFonts w:ascii="Calibri" w:hAnsi="Calibri"/>
          <w:sz w:val="20"/>
          <w:szCs w:val="22"/>
          <w:lang w:val="en-GB"/>
        </w:rPr>
      </w:pPr>
      <w:r>
        <w:rPr>
          <w:rFonts w:ascii="Calibri" w:hAnsi="Calibri"/>
          <w:sz w:val="20"/>
          <w:szCs w:val="22"/>
          <w:lang w:val="en-GB"/>
        </w:rPr>
        <w:t>Straw / leaves</w:t>
      </w:r>
    </w:p>
    <w:p w14:paraId="509C900C" w14:textId="47EE3191" w:rsidR="00FE74CC" w:rsidRDefault="00FE74CC" w:rsidP="00FE74CC">
      <w:pPr>
        <w:numPr>
          <w:ilvl w:val="1"/>
          <w:numId w:val="7"/>
        </w:numPr>
        <w:rPr>
          <w:rFonts w:ascii="Calibri" w:hAnsi="Calibri"/>
          <w:sz w:val="20"/>
          <w:szCs w:val="22"/>
          <w:lang w:val="en-GB"/>
        </w:rPr>
      </w:pPr>
      <w:r>
        <w:rPr>
          <w:rFonts w:ascii="Calibri" w:hAnsi="Calibri"/>
          <w:sz w:val="20"/>
          <w:szCs w:val="22"/>
          <w:lang w:val="en-GB"/>
        </w:rPr>
        <w:t xml:space="preserve">Bamboo </w:t>
      </w:r>
    </w:p>
    <w:p w14:paraId="6FFC9507" w14:textId="17F0639E" w:rsidR="00FE74CC" w:rsidRDefault="00FE74CC" w:rsidP="00FE74CC">
      <w:pPr>
        <w:numPr>
          <w:ilvl w:val="1"/>
          <w:numId w:val="7"/>
        </w:numPr>
        <w:rPr>
          <w:rFonts w:ascii="Calibri" w:hAnsi="Calibri"/>
          <w:sz w:val="20"/>
          <w:szCs w:val="22"/>
          <w:lang w:val="en-GB"/>
        </w:rPr>
      </w:pPr>
      <w:r>
        <w:rPr>
          <w:rFonts w:ascii="Calibri" w:hAnsi="Calibri"/>
          <w:sz w:val="20"/>
          <w:szCs w:val="22"/>
          <w:lang w:val="en-GB"/>
        </w:rPr>
        <w:t>Other (specify)</w:t>
      </w:r>
    </w:p>
    <w:p w14:paraId="5EC7937F" w14:textId="77777777" w:rsidR="00A9168F" w:rsidRDefault="00A9168F" w:rsidP="001472EB">
      <w:pPr>
        <w:rPr>
          <w:rFonts w:ascii="Calibri" w:hAnsi="Calibri"/>
          <w:sz w:val="20"/>
          <w:szCs w:val="22"/>
          <w:lang w:val="en-GB"/>
        </w:rPr>
      </w:pPr>
    </w:p>
    <w:p w14:paraId="129F5230" w14:textId="77777777" w:rsidR="00617202" w:rsidRPr="00757DE5" w:rsidRDefault="00617202" w:rsidP="00617202">
      <w:pPr>
        <w:numPr>
          <w:ilvl w:val="0"/>
          <w:numId w:val="7"/>
        </w:numPr>
        <w:ind w:left="0" w:hanging="567"/>
        <w:rPr>
          <w:rFonts w:ascii="Calibri" w:hAnsi="Calibri"/>
          <w:sz w:val="20"/>
          <w:szCs w:val="22"/>
          <w:lang w:val="en-GB"/>
        </w:rPr>
      </w:pPr>
      <w:r>
        <w:rPr>
          <w:rFonts w:ascii="Calibri" w:hAnsi="Calibri"/>
          <w:sz w:val="20"/>
          <w:szCs w:val="22"/>
          <w:lang w:val="en-GB"/>
        </w:rPr>
        <w:t>How many</w:t>
      </w:r>
      <w:r w:rsidRPr="00757DE5">
        <w:rPr>
          <w:rFonts w:ascii="Calibri" w:hAnsi="Calibri"/>
          <w:sz w:val="20"/>
          <w:szCs w:val="22"/>
          <w:lang w:val="en-GB"/>
        </w:rPr>
        <w:t xml:space="preserve"> pieces of</w:t>
      </w:r>
      <w:r>
        <w:rPr>
          <w:rFonts w:ascii="Calibri" w:hAnsi="Calibri"/>
          <w:sz w:val="20"/>
          <w:szCs w:val="22"/>
          <w:lang w:val="en-GB"/>
        </w:rPr>
        <w:t xml:space="preserve"> household</w:t>
      </w:r>
      <w:r w:rsidRPr="00757DE5">
        <w:rPr>
          <w:rFonts w:ascii="Calibri" w:hAnsi="Calibri"/>
          <w:sz w:val="20"/>
          <w:szCs w:val="22"/>
          <w:lang w:val="en-GB"/>
        </w:rPr>
        <w:t xml:space="preserve"> equ</w:t>
      </w:r>
      <w:r>
        <w:rPr>
          <w:rFonts w:ascii="Calibri" w:hAnsi="Calibri"/>
          <w:sz w:val="20"/>
          <w:szCs w:val="22"/>
          <w:lang w:val="en-GB"/>
        </w:rPr>
        <w:t>ipment does your household own?</w:t>
      </w:r>
    </w:p>
    <w:p w14:paraId="0520A673" w14:textId="2BA15297" w:rsidR="00617202" w:rsidRPr="00757DE5" w:rsidRDefault="00617202" w:rsidP="00617202">
      <w:pPr>
        <w:rPr>
          <w:rFonts w:ascii="Calibri" w:hAnsi="Calibri"/>
          <w:i/>
          <w:sz w:val="20"/>
          <w:szCs w:val="22"/>
          <w:lang w:val="en-GB"/>
        </w:rPr>
      </w:pPr>
      <w:r>
        <w:rPr>
          <w:rFonts w:ascii="Calibri" w:hAnsi="Calibri"/>
          <w:i/>
          <w:sz w:val="20"/>
          <w:szCs w:val="22"/>
          <w:lang w:val="en-GB"/>
        </w:rPr>
        <w:t>Instruction: Go through each item and give the respondent time to reply</w:t>
      </w:r>
      <w:r w:rsidRPr="00757DE5">
        <w:rPr>
          <w:rFonts w:ascii="Calibri" w:hAnsi="Calibri"/>
          <w:i/>
          <w:sz w:val="20"/>
          <w:szCs w:val="22"/>
          <w:lang w:val="en-GB"/>
        </w:rPr>
        <w:t xml:space="preserve">. If the respondent has no such </w:t>
      </w:r>
      <w:proofErr w:type="gramStart"/>
      <w:r w:rsidRPr="00757DE5">
        <w:rPr>
          <w:rFonts w:ascii="Calibri" w:hAnsi="Calibri"/>
          <w:i/>
          <w:sz w:val="20"/>
          <w:szCs w:val="22"/>
          <w:lang w:val="en-GB"/>
        </w:rPr>
        <w:t>items</w:t>
      </w:r>
      <w:proofErr w:type="gramEnd"/>
      <w:r w:rsidRPr="00757DE5">
        <w:rPr>
          <w:rFonts w:ascii="Calibri" w:hAnsi="Calibri"/>
          <w:i/>
          <w:sz w:val="20"/>
          <w:szCs w:val="22"/>
          <w:lang w:val="en-GB"/>
        </w:rPr>
        <w:t xml:space="preserve"> then enter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3"/>
        <w:gridCol w:w="1523"/>
      </w:tblGrid>
      <w:tr w:rsidR="00617202" w:rsidRPr="00757DE5" w14:paraId="4BA4310A" w14:textId="77777777" w:rsidTr="004D4270">
        <w:tc>
          <w:tcPr>
            <w:tcW w:w="2513" w:type="dxa"/>
          </w:tcPr>
          <w:p w14:paraId="6321E6F4" w14:textId="77777777" w:rsidR="00617202" w:rsidRPr="00067149" w:rsidRDefault="00617202" w:rsidP="004D4270">
            <w:pPr>
              <w:rPr>
                <w:rFonts w:ascii="Calibri" w:hAnsi="Calibri"/>
                <w:b/>
                <w:sz w:val="20"/>
                <w:lang w:val="en-GB"/>
              </w:rPr>
            </w:pPr>
            <w:r w:rsidRPr="00067149">
              <w:rPr>
                <w:rFonts w:ascii="Calibri" w:hAnsi="Calibri"/>
                <w:b/>
                <w:sz w:val="20"/>
                <w:lang w:val="en-GB"/>
              </w:rPr>
              <w:t>Item</w:t>
            </w:r>
          </w:p>
        </w:tc>
        <w:tc>
          <w:tcPr>
            <w:tcW w:w="1523" w:type="dxa"/>
          </w:tcPr>
          <w:p w14:paraId="26A60F42" w14:textId="77777777" w:rsidR="00617202" w:rsidRPr="00757DE5" w:rsidRDefault="00617202" w:rsidP="004D4270">
            <w:pPr>
              <w:jc w:val="center"/>
              <w:rPr>
                <w:rFonts w:ascii="Calibri" w:hAnsi="Calibri"/>
                <w:b/>
                <w:sz w:val="20"/>
                <w:lang w:val="en-GB"/>
              </w:rPr>
            </w:pPr>
            <w:r w:rsidRPr="00757DE5">
              <w:rPr>
                <w:rFonts w:ascii="Calibri" w:hAnsi="Calibri"/>
                <w:b/>
                <w:sz w:val="20"/>
                <w:szCs w:val="22"/>
                <w:lang w:val="en-GB"/>
              </w:rPr>
              <w:t>Number</w:t>
            </w:r>
          </w:p>
        </w:tc>
      </w:tr>
      <w:tr w:rsidR="00617202" w:rsidRPr="00757DE5" w14:paraId="1F86C670" w14:textId="77777777" w:rsidTr="004D4270">
        <w:tc>
          <w:tcPr>
            <w:tcW w:w="2513" w:type="dxa"/>
          </w:tcPr>
          <w:p w14:paraId="3D8B6BA5" w14:textId="77777777" w:rsidR="00617202" w:rsidRPr="00757DE5" w:rsidRDefault="00617202" w:rsidP="004D4270">
            <w:pPr>
              <w:rPr>
                <w:rFonts w:ascii="Calibri" w:hAnsi="Calibri"/>
                <w:sz w:val="20"/>
                <w:lang w:val="en-GB"/>
              </w:rPr>
            </w:pPr>
            <w:r>
              <w:rPr>
                <w:rFonts w:ascii="Calibri" w:hAnsi="Calibri"/>
                <w:sz w:val="20"/>
                <w:szCs w:val="22"/>
                <w:lang w:val="en-GB"/>
              </w:rPr>
              <w:t>Rice cooker</w:t>
            </w:r>
          </w:p>
        </w:tc>
        <w:tc>
          <w:tcPr>
            <w:tcW w:w="1523" w:type="dxa"/>
            <w:vAlign w:val="center"/>
          </w:tcPr>
          <w:p w14:paraId="28AD684B" w14:textId="77777777" w:rsidR="00617202" w:rsidRPr="00757DE5" w:rsidRDefault="00617202" w:rsidP="004D4270">
            <w:pPr>
              <w:jc w:val="center"/>
              <w:rPr>
                <w:rFonts w:ascii="Calibri" w:hAnsi="Calibri"/>
                <w:b/>
                <w:sz w:val="20"/>
                <w:lang w:val="en-GB"/>
              </w:rPr>
            </w:pPr>
          </w:p>
        </w:tc>
      </w:tr>
      <w:tr w:rsidR="00617202" w:rsidRPr="00757DE5" w14:paraId="1A3D8143" w14:textId="77777777" w:rsidTr="004D4270">
        <w:tc>
          <w:tcPr>
            <w:tcW w:w="2513" w:type="dxa"/>
          </w:tcPr>
          <w:p w14:paraId="5058DD1E" w14:textId="77777777" w:rsidR="00617202" w:rsidRPr="00757DE5" w:rsidRDefault="00617202" w:rsidP="004D4270">
            <w:pPr>
              <w:rPr>
                <w:rFonts w:ascii="Calibri" w:hAnsi="Calibri"/>
                <w:sz w:val="20"/>
                <w:lang w:val="en-GB"/>
              </w:rPr>
            </w:pPr>
            <w:r>
              <w:rPr>
                <w:rFonts w:ascii="Calibri" w:hAnsi="Calibri"/>
                <w:sz w:val="20"/>
                <w:szCs w:val="22"/>
                <w:lang w:val="en-GB"/>
              </w:rPr>
              <w:t>Curry cooker</w:t>
            </w:r>
          </w:p>
        </w:tc>
        <w:tc>
          <w:tcPr>
            <w:tcW w:w="1523" w:type="dxa"/>
            <w:vAlign w:val="center"/>
          </w:tcPr>
          <w:p w14:paraId="7C27B451" w14:textId="77777777" w:rsidR="00617202" w:rsidRPr="00757DE5" w:rsidRDefault="00617202" w:rsidP="004D4270">
            <w:pPr>
              <w:jc w:val="center"/>
              <w:rPr>
                <w:rFonts w:ascii="Calibri" w:hAnsi="Calibri"/>
                <w:b/>
                <w:sz w:val="20"/>
                <w:lang w:val="en-GB"/>
              </w:rPr>
            </w:pPr>
          </w:p>
        </w:tc>
      </w:tr>
      <w:tr w:rsidR="00617202" w:rsidRPr="00757DE5" w14:paraId="7DF2EE2D" w14:textId="77777777" w:rsidTr="004D4270">
        <w:tc>
          <w:tcPr>
            <w:tcW w:w="2513" w:type="dxa"/>
          </w:tcPr>
          <w:p w14:paraId="16097E52" w14:textId="77777777" w:rsidR="00617202" w:rsidRPr="00757DE5" w:rsidRDefault="00617202" w:rsidP="004D4270">
            <w:pPr>
              <w:rPr>
                <w:rFonts w:ascii="Calibri" w:hAnsi="Calibri"/>
                <w:sz w:val="20"/>
                <w:lang w:val="en-GB"/>
              </w:rPr>
            </w:pPr>
            <w:r>
              <w:rPr>
                <w:rFonts w:ascii="Calibri" w:hAnsi="Calibri"/>
                <w:sz w:val="20"/>
                <w:szCs w:val="22"/>
                <w:lang w:val="en-GB"/>
              </w:rPr>
              <w:t>Water boiler</w:t>
            </w:r>
          </w:p>
        </w:tc>
        <w:tc>
          <w:tcPr>
            <w:tcW w:w="1523" w:type="dxa"/>
            <w:vAlign w:val="center"/>
          </w:tcPr>
          <w:p w14:paraId="053FDC4B" w14:textId="77777777" w:rsidR="00617202" w:rsidRPr="00757DE5" w:rsidRDefault="00617202" w:rsidP="004D4270">
            <w:pPr>
              <w:jc w:val="center"/>
              <w:rPr>
                <w:rFonts w:ascii="Calibri" w:hAnsi="Calibri"/>
                <w:b/>
                <w:sz w:val="20"/>
                <w:lang w:val="en-GB"/>
              </w:rPr>
            </w:pPr>
          </w:p>
        </w:tc>
      </w:tr>
      <w:tr w:rsidR="00617202" w:rsidRPr="00757DE5" w14:paraId="6CB63F78" w14:textId="77777777" w:rsidTr="004D4270">
        <w:tc>
          <w:tcPr>
            <w:tcW w:w="2513" w:type="dxa"/>
          </w:tcPr>
          <w:p w14:paraId="2F95CFBA" w14:textId="37CDEF1C" w:rsidR="00617202" w:rsidRPr="00757DE5" w:rsidRDefault="00FE74CC" w:rsidP="004D4270">
            <w:pPr>
              <w:rPr>
                <w:rFonts w:ascii="Calibri" w:hAnsi="Calibri"/>
                <w:sz w:val="20"/>
                <w:lang w:val="en-GB"/>
              </w:rPr>
            </w:pPr>
            <w:r>
              <w:rPr>
                <w:rFonts w:ascii="Calibri" w:hAnsi="Calibri"/>
                <w:sz w:val="20"/>
                <w:szCs w:val="22"/>
                <w:lang w:val="en-GB"/>
              </w:rPr>
              <w:t xml:space="preserve">Simple </w:t>
            </w:r>
            <w:r w:rsidR="00617202" w:rsidRPr="00757DE5">
              <w:rPr>
                <w:rFonts w:ascii="Calibri" w:hAnsi="Calibri"/>
                <w:sz w:val="20"/>
                <w:szCs w:val="22"/>
                <w:lang w:val="en-GB"/>
              </w:rPr>
              <w:t>Mobile telephone</w:t>
            </w:r>
          </w:p>
        </w:tc>
        <w:tc>
          <w:tcPr>
            <w:tcW w:w="1523" w:type="dxa"/>
            <w:vAlign w:val="center"/>
          </w:tcPr>
          <w:p w14:paraId="214EF268" w14:textId="77777777" w:rsidR="00617202" w:rsidRPr="00757DE5" w:rsidRDefault="00617202" w:rsidP="004D4270">
            <w:pPr>
              <w:jc w:val="center"/>
              <w:rPr>
                <w:rFonts w:ascii="Calibri" w:hAnsi="Calibri"/>
                <w:b/>
                <w:sz w:val="20"/>
                <w:lang w:val="en-GB"/>
              </w:rPr>
            </w:pPr>
          </w:p>
        </w:tc>
      </w:tr>
      <w:tr w:rsidR="00FE74CC" w:rsidRPr="00757DE5" w14:paraId="13C0EA1C" w14:textId="77777777" w:rsidTr="004D4270">
        <w:tc>
          <w:tcPr>
            <w:tcW w:w="2513" w:type="dxa"/>
          </w:tcPr>
          <w:p w14:paraId="06E0EC79" w14:textId="6AE1E6BF" w:rsidR="00FE74CC" w:rsidRDefault="00FE74CC" w:rsidP="004D4270">
            <w:pPr>
              <w:rPr>
                <w:rFonts w:ascii="Calibri" w:hAnsi="Calibri"/>
                <w:sz w:val="20"/>
                <w:szCs w:val="22"/>
                <w:lang w:val="en-GB"/>
              </w:rPr>
            </w:pPr>
            <w:r>
              <w:rPr>
                <w:rFonts w:ascii="Calibri" w:hAnsi="Calibri"/>
                <w:sz w:val="20"/>
                <w:szCs w:val="22"/>
                <w:lang w:val="en-GB"/>
              </w:rPr>
              <w:t>Smartphone</w:t>
            </w:r>
          </w:p>
        </w:tc>
        <w:tc>
          <w:tcPr>
            <w:tcW w:w="1523" w:type="dxa"/>
            <w:vAlign w:val="center"/>
          </w:tcPr>
          <w:p w14:paraId="7DDC9EB1" w14:textId="77777777" w:rsidR="00FE74CC" w:rsidRPr="00757DE5" w:rsidRDefault="00FE74CC" w:rsidP="004D4270">
            <w:pPr>
              <w:jc w:val="center"/>
              <w:rPr>
                <w:rFonts w:ascii="Calibri" w:hAnsi="Calibri"/>
                <w:b/>
                <w:sz w:val="20"/>
                <w:lang w:val="en-GB"/>
              </w:rPr>
            </w:pPr>
          </w:p>
        </w:tc>
      </w:tr>
      <w:tr w:rsidR="00617202" w:rsidRPr="00757DE5" w14:paraId="0FA3409F" w14:textId="77777777" w:rsidTr="004D4270">
        <w:tc>
          <w:tcPr>
            <w:tcW w:w="2513" w:type="dxa"/>
          </w:tcPr>
          <w:p w14:paraId="73CDF1F2" w14:textId="77777777" w:rsidR="00617202" w:rsidRPr="00757DE5" w:rsidRDefault="00617202" w:rsidP="004D4270">
            <w:pPr>
              <w:rPr>
                <w:rFonts w:ascii="Calibri" w:hAnsi="Calibri"/>
                <w:sz w:val="20"/>
                <w:lang w:val="en-GB"/>
              </w:rPr>
            </w:pPr>
            <w:r w:rsidRPr="00757DE5">
              <w:rPr>
                <w:rFonts w:ascii="Calibri" w:hAnsi="Calibri"/>
                <w:sz w:val="20"/>
                <w:szCs w:val="22"/>
                <w:lang w:val="en-GB"/>
              </w:rPr>
              <w:t>Fixed line telephone</w:t>
            </w:r>
          </w:p>
        </w:tc>
        <w:tc>
          <w:tcPr>
            <w:tcW w:w="1523" w:type="dxa"/>
            <w:vAlign w:val="center"/>
          </w:tcPr>
          <w:p w14:paraId="3EC7BCD0" w14:textId="77777777" w:rsidR="00617202" w:rsidRPr="00757DE5" w:rsidRDefault="00617202" w:rsidP="004D4270">
            <w:pPr>
              <w:jc w:val="center"/>
              <w:rPr>
                <w:rFonts w:ascii="Calibri" w:hAnsi="Calibri"/>
                <w:b/>
                <w:sz w:val="20"/>
                <w:lang w:val="en-GB"/>
              </w:rPr>
            </w:pPr>
          </w:p>
        </w:tc>
      </w:tr>
      <w:tr w:rsidR="00617202" w:rsidRPr="00757DE5" w14:paraId="560DC222" w14:textId="77777777" w:rsidTr="004D4270">
        <w:tc>
          <w:tcPr>
            <w:tcW w:w="2513" w:type="dxa"/>
          </w:tcPr>
          <w:p w14:paraId="7164DA3C" w14:textId="77777777" w:rsidR="00617202" w:rsidRPr="00757DE5" w:rsidRDefault="00617202" w:rsidP="004D4270">
            <w:pPr>
              <w:rPr>
                <w:rFonts w:ascii="Calibri" w:hAnsi="Calibri"/>
                <w:sz w:val="20"/>
                <w:lang w:val="en-GB"/>
              </w:rPr>
            </w:pPr>
            <w:r w:rsidRPr="00757DE5">
              <w:rPr>
                <w:rFonts w:ascii="Calibri" w:hAnsi="Calibri"/>
                <w:sz w:val="20"/>
                <w:szCs w:val="22"/>
                <w:lang w:val="en-GB"/>
              </w:rPr>
              <w:t>Personal computer</w:t>
            </w:r>
          </w:p>
        </w:tc>
        <w:tc>
          <w:tcPr>
            <w:tcW w:w="1523" w:type="dxa"/>
            <w:vAlign w:val="center"/>
          </w:tcPr>
          <w:p w14:paraId="45151D31" w14:textId="77777777" w:rsidR="00617202" w:rsidRPr="00757DE5" w:rsidRDefault="00617202" w:rsidP="004D4270">
            <w:pPr>
              <w:jc w:val="center"/>
              <w:rPr>
                <w:rFonts w:ascii="Calibri" w:hAnsi="Calibri"/>
                <w:b/>
                <w:sz w:val="20"/>
                <w:lang w:val="en-GB"/>
              </w:rPr>
            </w:pPr>
          </w:p>
        </w:tc>
      </w:tr>
      <w:tr w:rsidR="00617202" w:rsidRPr="00757DE5" w14:paraId="04F5CB7E" w14:textId="77777777" w:rsidTr="004D4270">
        <w:tc>
          <w:tcPr>
            <w:tcW w:w="2513" w:type="dxa"/>
          </w:tcPr>
          <w:p w14:paraId="114488B5" w14:textId="77777777" w:rsidR="00617202" w:rsidRPr="00757DE5" w:rsidRDefault="00617202" w:rsidP="004D4270">
            <w:pPr>
              <w:rPr>
                <w:rFonts w:ascii="Calibri" w:hAnsi="Calibri"/>
                <w:sz w:val="20"/>
                <w:lang w:val="en-GB"/>
              </w:rPr>
            </w:pPr>
            <w:r w:rsidRPr="00757DE5">
              <w:rPr>
                <w:rFonts w:ascii="Calibri" w:hAnsi="Calibri"/>
                <w:sz w:val="20"/>
                <w:szCs w:val="22"/>
                <w:lang w:val="en-GB"/>
              </w:rPr>
              <w:t>Refrigerator</w:t>
            </w:r>
          </w:p>
        </w:tc>
        <w:tc>
          <w:tcPr>
            <w:tcW w:w="1523" w:type="dxa"/>
            <w:vAlign w:val="center"/>
          </w:tcPr>
          <w:p w14:paraId="0D3D5515" w14:textId="77777777" w:rsidR="00617202" w:rsidRPr="00757DE5" w:rsidRDefault="00617202" w:rsidP="004D4270">
            <w:pPr>
              <w:jc w:val="center"/>
              <w:rPr>
                <w:rFonts w:ascii="Calibri" w:hAnsi="Calibri"/>
                <w:b/>
                <w:sz w:val="20"/>
                <w:lang w:val="en-GB"/>
              </w:rPr>
            </w:pPr>
          </w:p>
        </w:tc>
      </w:tr>
      <w:tr w:rsidR="00617202" w:rsidRPr="00757DE5" w14:paraId="65754959" w14:textId="77777777" w:rsidTr="004D4270">
        <w:tc>
          <w:tcPr>
            <w:tcW w:w="2513" w:type="dxa"/>
          </w:tcPr>
          <w:p w14:paraId="761E91B4" w14:textId="77777777" w:rsidR="00617202" w:rsidRPr="00757DE5" w:rsidRDefault="00617202" w:rsidP="004D4270">
            <w:pPr>
              <w:rPr>
                <w:rFonts w:ascii="Calibri" w:hAnsi="Calibri"/>
                <w:sz w:val="20"/>
                <w:lang w:val="en-GB"/>
              </w:rPr>
            </w:pPr>
            <w:r w:rsidRPr="00757DE5">
              <w:rPr>
                <w:rFonts w:ascii="Calibri" w:hAnsi="Calibri"/>
                <w:sz w:val="20"/>
                <w:szCs w:val="22"/>
                <w:lang w:val="en-GB"/>
              </w:rPr>
              <w:t>Washing machine</w:t>
            </w:r>
          </w:p>
        </w:tc>
        <w:tc>
          <w:tcPr>
            <w:tcW w:w="1523" w:type="dxa"/>
            <w:vAlign w:val="center"/>
          </w:tcPr>
          <w:p w14:paraId="0DC8A52C" w14:textId="77777777" w:rsidR="00617202" w:rsidRPr="00757DE5" w:rsidRDefault="00617202" w:rsidP="004D4270">
            <w:pPr>
              <w:jc w:val="center"/>
              <w:rPr>
                <w:rFonts w:ascii="Calibri" w:hAnsi="Calibri"/>
                <w:b/>
                <w:sz w:val="20"/>
                <w:lang w:val="en-GB"/>
              </w:rPr>
            </w:pPr>
          </w:p>
        </w:tc>
      </w:tr>
      <w:tr w:rsidR="00617202" w:rsidRPr="00757DE5" w14:paraId="6E2ED880" w14:textId="77777777" w:rsidTr="004D4270">
        <w:tc>
          <w:tcPr>
            <w:tcW w:w="2513" w:type="dxa"/>
          </w:tcPr>
          <w:p w14:paraId="0DDD48B8" w14:textId="77777777" w:rsidR="00617202" w:rsidRPr="00757DE5" w:rsidRDefault="00617202" w:rsidP="004D4270">
            <w:pPr>
              <w:rPr>
                <w:rFonts w:ascii="Calibri" w:hAnsi="Calibri"/>
                <w:sz w:val="20"/>
                <w:lang w:val="en-GB"/>
              </w:rPr>
            </w:pPr>
            <w:r w:rsidRPr="00757DE5">
              <w:rPr>
                <w:rFonts w:ascii="Calibri" w:hAnsi="Calibri"/>
                <w:sz w:val="20"/>
                <w:szCs w:val="22"/>
                <w:lang w:val="en-GB"/>
              </w:rPr>
              <w:t>Radio or transistor</w:t>
            </w:r>
          </w:p>
        </w:tc>
        <w:tc>
          <w:tcPr>
            <w:tcW w:w="1523" w:type="dxa"/>
            <w:vAlign w:val="center"/>
          </w:tcPr>
          <w:p w14:paraId="7D3B7CC7" w14:textId="77777777" w:rsidR="00617202" w:rsidRPr="00757DE5" w:rsidRDefault="00617202" w:rsidP="004D4270">
            <w:pPr>
              <w:jc w:val="center"/>
              <w:rPr>
                <w:rFonts w:ascii="Calibri" w:hAnsi="Calibri"/>
                <w:b/>
                <w:sz w:val="20"/>
                <w:lang w:val="en-GB"/>
              </w:rPr>
            </w:pPr>
          </w:p>
        </w:tc>
      </w:tr>
      <w:tr w:rsidR="00617202" w:rsidRPr="00757DE5" w14:paraId="46CC7A1B" w14:textId="77777777" w:rsidTr="004D4270">
        <w:tc>
          <w:tcPr>
            <w:tcW w:w="2513" w:type="dxa"/>
          </w:tcPr>
          <w:p w14:paraId="78A7CA47" w14:textId="77777777" w:rsidR="00617202" w:rsidRPr="00757DE5" w:rsidRDefault="00617202" w:rsidP="004D4270">
            <w:pPr>
              <w:rPr>
                <w:rFonts w:ascii="Calibri" w:hAnsi="Calibri"/>
                <w:sz w:val="20"/>
                <w:lang w:val="en-GB"/>
              </w:rPr>
            </w:pPr>
            <w:r w:rsidRPr="00757DE5">
              <w:rPr>
                <w:rFonts w:ascii="Calibri" w:hAnsi="Calibri"/>
                <w:sz w:val="20"/>
                <w:szCs w:val="22"/>
                <w:lang w:val="en-GB"/>
              </w:rPr>
              <w:t>Colour television</w:t>
            </w:r>
          </w:p>
        </w:tc>
        <w:tc>
          <w:tcPr>
            <w:tcW w:w="1523" w:type="dxa"/>
            <w:vAlign w:val="center"/>
          </w:tcPr>
          <w:p w14:paraId="5808059F" w14:textId="77777777" w:rsidR="00617202" w:rsidRPr="00757DE5" w:rsidRDefault="00617202" w:rsidP="004D4270">
            <w:pPr>
              <w:jc w:val="center"/>
              <w:rPr>
                <w:rFonts w:ascii="Calibri" w:hAnsi="Calibri"/>
                <w:b/>
                <w:sz w:val="20"/>
                <w:lang w:val="en-GB"/>
              </w:rPr>
            </w:pPr>
          </w:p>
        </w:tc>
      </w:tr>
      <w:tr w:rsidR="00617202" w:rsidRPr="00757DE5" w14:paraId="36C52649" w14:textId="77777777" w:rsidTr="004D4270">
        <w:tc>
          <w:tcPr>
            <w:tcW w:w="2513" w:type="dxa"/>
          </w:tcPr>
          <w:p w14:paraId="0440D45A" w14:textId="77777777" w:rsidR="00617202" w:rsidRPr="00757DE5" w:rsidRDefault="00617202" w:rsidP="004D4270">
            <w:pPr>
              <w:rPr>
                <w:rFonts w:ascii="Calibri" w:hAnsi="Calibri"/>
                <w:sz w:val="20"/>
                <w:szCs w:val="22"/>
                <w:lang w:val="en-GB"/>
              </w:rPr>
            </w:pPr>
            <w:r>
              <w:rPr>
                <w:rFonts w:ascii="Calibri" w:hAnsi="Calibri"/>
                <w:sz w:val="20"/>
                <w:szCs w:val="22"/>
                <w:lang w:val="en-GB"/>
              </w:rPr>
              <w:t>Four-</w:t>
            </w:r>
            <w:r w:rsidRPr="00757DE5">
              <w:rPr>
                <w:rFonts w:ascii="Calibri" w:hAnsi="Calibri"/>
                <w:sz w:val="20"/>
                <w:szCs w:val="22"/>
                <w:lang w:val="en-GB"/>
              </w:rPr>
              <w:t>wheel vehicles</w:t>
            </w:r>
          </w:p>
        </w:tc>
        <w:tc>
          <w:tcPr>
            <w:tcW w:w="1523" w:type="dxa"/>
            <w:vAlign w:val="center"/>
          </w:tcPr>
          <w:p w14:paraId="461F3871" w14:textId="77777777" w:rsidR="00617202" w:rsidRPr="00757DE5" w:rsidRDefault="00617202" w:rsidP="004D4270">
            <w:pPr>
              <w:jc w:val="center"/>
              <w:rPr>
                <w:rFonts w:ascii="Calibri" w:hAnsi="Calibri"/>
                <w:b/>
                <w:sz w:val="20"/>
                <w:lang w:val="en-GB"/>
              </w:rPr>
            </w:pPr>
          </w:p>
        </w:tc>
      </w:tr>
      <w:tr w:rsidR="00617202" w:rsidRPr="00757DE5" w14:paraId="733C7767" w14:textId="77777777" w:rsidTr="004D4270">
        <w:tc>
          <w:tcPr>
            <w:tcW w:w="2513" w:type="dxa"/>
          </w:tcPr>
          <w:p w14:paraId="61CD7C04" w14:textId="77777777" w:rsidR="00617202" w:rsidRDefault="00617202" w:rsidP="004D4270">
            <w:pPr>
              <w:rPr>
                <w:rFonts w:ascii="Calibri" w:hAnsi="Calibri"/>
                <w:sz w:val="20"/>
                <w:szCs w:val="22"/>
                <w:lang w:val="en-GB"/>
              </w:rPr>
            </w:pPr>
            <w:r w:rsidRPr="00757DE5">
              <w:rPr>
                <w:rFonts w:ascii="Calibri" w:hAnsi="Calibri"/>
                <w:sz w:val="20"/>
                <w:szCs w:val="22"/>
                <w:lang w:val="en-GB"/>
              </w:rPr>
              <w:t>Two-wheel vehicles</w:t>
            </w:r>
          </w:p>
        </w:tc>
        <w:tc>
          <w:tcPr>
            <w:tcW w:w="1523" w:type="dxa"/>
            <w:vAlign w:val="center"/>
          </w:tcPr>
          <w:p w14:paraId="231B8EA8" w14:textId="77777777" w:rsidR="00617202" w:rsidRPr="00757DE5" w:rsidRDefault="00617202" w:rsidP="004D4270">
            <w:pPr>
              <w:jc w:val="center"/>
              <w:rPr>
                <w:rFonts w:ascii="Calibri" w:hAnsi="Calibri"/>
                <w:b/>
                <w:sz w:val="20"/>
                <w:lang w:val="en-GB"/>
              </w:rPr>
            </w:pPr>
          </w:p>
        </w:tc>
      </w:tr>
    </w:tbl>
    <w:p w14:paraId="6812F194" w14:textId="77777777" w:rsidR="00617202" w:rsidRDefault="00617202" w:rsidP="001472EB">
      <w:pPr>
        <w:rPr>
          <w:rFonts w:ascii="Calibri" w:hAnsi="Calibri"/>
          <w:sz w:val="20"/>
          <w:szCs w:val="22"/>
          <w:lang w:val="en-GB"/>
        </w:rPr>
      </w:pPr>
    </w:p>
    <w:p w14:paraId="33AEF8D8" w14:textId="77777777" w:rsidR="00283AD1" w:rsidRDefault="00283AD1" w:rsidP="00283AD1">
      <w:pPr>
        <w:numPr>
          <w:ilvl w:val="0"/>
          <w:numId w:val="7"/>
        </w:numPr>
        <w:ind w:left="0" w:hanging="567"/>
        <w:rPr>
          <w:rFonts w:ascii="Calibri" w:hAnsi="Calibri"/>
          <w:sz w:val="20"/>
          <w:szCs w:val="22"/>
          <w:lang w:val="en-GB"/>
        </w:rPr>
      </w:pPr>
      <w:r w:rsidRPr="00757DE5">
        <w:rPr>
          <w:rFonts w:ascii="Calibri" w:hAnsi="Calibri"/>
          <w:sz w:val="20"/>
          <w:szCs w:val="22"/>
          <w:lang w:val="en-GB"/>
        </w:rPr>
        <w:t>What kind of toilet facility does your household use?</w:t>
      </w:r>
    </w:p>
    <w:p w14:paraId="6E39DA5C" w14:textId="43AB00C0" w:rsidR="00FE74CC" w:rsidRDefault="00FE74CC" w:rsidP="001472EB">
      <w:pPr>
        <w:numPr>
          <w:ilvl w:val="1"/>
          <w:numId w:val="7"/>
        </w:numPr>
        <w:rPr>
          <w:rFonts w:ascii="Calibri" w:hAnsi="Calibri"/>
          <w:sz w:val="20"/>
          <w:szCs w:val="22"/>
          <w:lang w:val="en-GB"/>
        </w:rPr>
      </w:pPr>
      <w:r>
        <w:rPr>
          <w:rFonts w:ascii="Calibri" w:hAnsi="Calibri"/>
          <w:sz w:val="20"/>
          <w:szCs w:val="22"/>
          <w:lang w:val="en-GB"/>
        </w:rPr>
        <w:t>Flush / pour flush</w:t>
      </w:r>
    </w:p>
    <w:p w14:paraId="6545D937" w14:textId="65283E38" w:rsidR="00FE74CC" w:rsidRDefault="00FE74CC" w:rsidP="001472EB">
      <w:pPr>
        <w:numPr>
          <w:ilvl w:val="1"/>
          <w:numId w:val="7"/>
        </w:numPr>
        <w:rPr>
          <w:rFonts w:ascii="Calibri" w:hAnsi="Calibri"/>
          <w:sz w:val="20"/>
          <w:szCs w:val="22"/>
          <w:lang w:val="en-GB"/>
        </w:rPr>
      </w:pPr>
      <w:r>
        <w:rPr>
          <w:rFonts w:ascii="Calibri" w:hAnsi="Calibri"/>
          <w:sz w:val="20"/>
          <w:szCs w:val="22"/>
          <w:lang w:val="en-GB"/>
        </w:rPr>
        <w:t>Ventil</w:t>
      </w:r>
      <w:r w:rsidR="00F01542">
        <w:rPr>
          <w:rFonts w:ascii="Calibri" w:hAnsi="Calibri"/>
          <w:sz w:val="20"/>
          <w:szCs w:val="22"/>
          <w:lang w:val="en-GB"/>
        </w:rPr>
        <w:t>a</w:t>
      </w:r>
      <w:r>
        <w:rPr>
          <w:rFonts w:ascii="Calibri" w:hAnsi="Calibri"/>
          <w:sz w:val="20"/>
          <w:szCs w:val="22"/>
          <w:lang w:val="en-GB"/>
        </w:rPr>
        <w:t>ted improved pit latrine (VIP)</w:t>
      </w:r>
    </w:p>
    <w:p w14:paraId="27E941A4" w14:textId="6C9871D6" w:rsidR="00FE74CC" w:rsidRDefault="00FE74CC" w:rsidP="001472EB">
      <w:pPr>
        <w:numPr>
          <w:ilvl w:val="1"/>
          <w:numId w:val="7"/>
        </w:numPr>
        <w:rPr>
          <w:rFonts w:ascii="Calibri" w:hAnsi="Calibri"/>
          <w:sz w:val="20"/>
          <w:szCs w:val="22"/>
          <w:lang w:val="en-GB"/>
        </w:rPr>
      </w:pPr>
      <w:r>
        <w:rPr>
          <w:rFonts w:ascii="Calibri" w:hAnsi="Calibri"/>
          <w:sz w:val="20"/>
          <w:szCs w:val="22"/>
          <w:lang w:val="en-GB"/>
        </w:rPr>
        <w:t>Pit latrine with slab</w:t>
      </w:r>
    </w:p>
    <w:p w14:paraId="0B80F089" w14:textId="47E3AADE" w:rsidR="00FE74CC" w:rsidRDefault="00FE74CC" w:rsidP="001472EB">
      <w:pPr>
        <w:numPr>
          <w:ilvl w:val="1"/>
          <w:numId w:val="7"/>
        </w:numPr>
        <w:rPr>
          <w:rFonts w:ascii="Calibri" w:hAnsi="Calibri"/>
          <w:sz w:val="20"/>
          <w:szCs w:val="22"/>
          <w:lang w:val="en-GB"/>
        </w:rPr>
      </w:pPr>
      <w:r>
        <w:rPr>
          <w:rFonts w:ascii="Calibri" w:hAnsi="Calibri"/>
          <w:sz w:val="20"/>
          <w:szCs w:val="22"/>
          <w:lang w:val="en-GB"/>
        </w:rPr>
        <w:t>Pit latrine without slab / open pit</w:t>
      </w:r>
    </w:p>
    <w:p w14:paraId="2F54162E" w14:textId="5A739D53" w:rsidR="00FE74CC" w:rsidRDefault="00FE74CC" w:rsidP="001472EB">
      <w:pPr>
        <w:numPr>
          <w:ilvl w:val="1"/>
          <w:numId w:val="7"/>
        </w:numPr>
        <w:rPr>
          <w:rFonts w:ascii="Calibri" w:hAnsi="Calibri"/>
          <w:sz w:val="20"/>
          <w:szCs w:val="22"/>
          <w:lang w:val="en-GB"/>
        </w:rPr>
      </w:pPr>
      <w:r>
        <w:rPr>
          <w:rFonts w:ascii="Calibri" w:hAnsi="Calibri"/>
          <w:sz w:val="20"/>
          <w:szCs w:val="22"/>
          <w:lang w:val="en-GB"/>
        </w:rPr>
        <w:t>Composting toilet</w:t>
      </w:r>
    </w:p>
    <w:p w14:paraId="75BC78CF" w14:textId="3A688399" w:rsidR="00FE74CC" w:rsidRDefault="00FE74CC" w:rsidP="001472EB">
      <w:pPr>
        <w:numPr>
          <w:ilvl w:val="1"/>
          <w:numId w:val="7"/>
        </w:numPr>
        <w:rPr>
          <w:rFonts w:ascii="Calibri" w:hAnsi="Calibri"/>
          <w:sz w:val="20"/>
          <w:szCs w:val="22"/>
          <w:lang w:val="en-GB"/>
        </w:rPr>
      </w:pPr>
      <w:r>
        <w:rPr>
          <w:rFonts w:ascii="Calibri" w:hAnsi="Calibri"/>
          <w:sz w:val="20"/>
          <w:szCs w:val="22"/>
          <w:lang w:val="en-GB"/>
        </w:rPr>
        <w:t>Bucket</w:t>
      </w:r>
    </w:p>
    <w:p w14:paraId="20676A5F" w14:textId="056409D4" w:rsidR="00FE74CC" w:rsidRDefault="00FE74CC" w:rsidP="001472EB">
      <w:pPr>
        <w:numPr>
          <w:ilvl w:val="1"/>
          <w:numId w:val="7"/>
        </w:numPr>
        <w:rPr>
          <w:rFonts w:ascii="Calibri" w:hAnsi="Calibri"/>
          <w:sz w:val="20"/>
          <w:szCs w:val="22"/>
          <w:lang w:val="en-GB"/>
        </w:rPr>
      </w:pPr>
      <w:r>
        <w:rPr>
          <w:rFonts w:ascii="Calibri" w:hAnsi="Calibri"/>
          <w:sz w:val="20"/>
          <w:szCs w:val="22"/>
          <w:lang w:val="en-GB"/>
        </w:rPr>
        <w:t>Hanging toilet / hanging latrine</w:t>
      </w:r>
    </w:p>
    <w:p w14:paraId="568D4A30" w14:textId="613BDCF6" w:rsidR="00FE74CC" w:rsidRDefault="00FE74CC" w:rsidP="001472EB">
      <w:pPr>
        <w:numPr>
          <w:ilvl w:val="1"/>
          <w:numId w:val="7"/>
        </w:numPr>
        <w:rPr>
          <w:rFonts w:ascii="Calibri" w:hAnsi="Calibri"/>
          <w:sz w:val="20"/>
          <w:szCs w:val="22"/>
          <w:lang w:val="en-GB"/>
        </w:rPr>
      </w:pPr>
      <w:r>
        <w:rPr>
          <w:rFonts w:ascii="Calibri" w:hAnsi="Calibri"/>
          <w:sz w:val="20"/>
          <w:szCs w:val="22"/>
          <w:lang w:val="en-GB"/>
        </w:rPr>
        <w:t>No facilities or bush or field</w:t>
      </w:r>
    </w:p>
    <w:p w14:paraId="69D9BD30" w14:textId="5098B33D" w:rsidR="00FE74CC" w:rsidRPr="00757DE5" w:rsidRDefault="00FE74CC" w:rsidP="001472EB">
      <w:pPr>
        <w:numPr>
          <w:ilvl w:val="1"/>
          <w:numId w:val="7"/>
        </w:numPr>
        <w:rPr>
          <w:rFonts w:ascii="Calibri" w:hAnsi="Calibri"/>
          <w:sz w:val="20"/>
          <w:szCs w:val="22"/>
          <w:lang w:val="en-GB"/>
        </w:rPr>
      </w:pPr>
      <w:r>
        <w:rPr>
          <w:rFonts w:ascii="Calibri" w:hAnsi="Calibri"/>
          <w:sz w:val="20"/>
          <w:szCs w:val="22"/>
          <w:lang w:val="en-GB"/>
        </w:rPr>
        <w:t>Other (specify)</w:t>
      </w:r>
    </w:p>
    <w:p w14:paraId="2329729A" w14:textId="77777777" w:rsidR="00283AD1" w:rsidRDefault="00283AD1" w:rsidP="001472EB">
      <w:pPr>
        <w:rPr>
          <w:rFonts w:ascii="Calibri" w:hAnsi="Calibri"/>
          <w:sz w:val="20"/>
          <w:szCs w:val="22"/>
          <w:lang w:val="en-GB"/>
        </w:rPr>
      </w:pPr>
    </w:p>
    <w:p w14:paraId="265C7B97" w14:textId="775E1E87" w:rsidR="00283AD1" w:rsidRDefault="00283AD1" w:rsidP="00283AD1">
      <w:pPr>
        <w:numPr>
          <w:ilvl w:val="0"/>
          <w:numId w:val="7"/>
        </w:numPr>
        <w:ind w:left="0" w:hanging="567"/>
        <w:rPr>
          <w:rFonts w:ascii="Calibri" w:hAnsi="Calibri"/>
          <w:sz w:val="20"/>
          <w:szCs w:val="22"/>
          <w:lang w:val="en-GB"/>
        </w:rPr>
      </w:pPr>
      <w:r w:rsidRPr="00757DE5">
        <w:rPr>
          <w:rFonts w:ascii="Calibri" w:hAnsi="Calibri"/>
          <w:sz w:val="20"/>
          <w:szCs w:val="22"/>
          <w:lang w:val="en-GB"/>
        </w:rPr>
        <w:t xml:space="preserve">What is the </w:t>
      </w:r>
      <w:r>
        <w:rPr>
          <w:rFonts w:ascii="Calibri" w:hAnsi="Calibri"/>
          <w:sz w:val="20"/>
          <w:szCs w:val="22"/>
          <w:lang w:val="en-GB"/>
        </w:rPr>
        <w:t xml:space="preserve">current </w:t>
      </w:r>
      <w:r w:rsidRPr="00757DE5">
        <w:rPr>
          <w:rFonts w:ascii="Calibri" w:hAnsi="Calibri"/>
          <w:sz w:val="20"/>
          <w:szCs w:val="22"/>
          <w:lang w:val="en-GB"/>
        </w:rPr>
        <w:t>main source of water for your household?</w:t>
      </w:r>
    </w:p>
    <w:p w14:paraId="2E70C70A" w14:textId="1BFF6264" w:rsidR="00FE74CC" w:rsidRDefault="00FE74CC" w:rsidP="001472EB">
      <w:pPr>
        <w:numPr>
          <w:ilvl w:val="1"/>
          <w:numId w:val="7"/>
        </w:numPr>
        <w:rPr>
          <w:rFonts w:ascii="Calibri" w:hAnsi="Calibri"/>
          <w:sz w:val="20"/>
          <w:szCs w:val="22"/>
          <w:lang w:val="en-GB"/>
        </w:rPr>
      </w:pPr>
      <w:r>
        <w:rPr>
          <w:rFonts w:ascii="Calibri" w:hAnsi="Calibri"/>
          <w:sz w:val="20"/>
          <w:szCs w:val="22"/>
          <w:lang w:val="en-GB"/>
        </w:rPr>
        <w:t>Piped in-house</w:t>
      </w:r>
    </w:p>
    <w:p w14:paraId="44020179" w14:textId="0C1FE04D" w:rsidR="00FE74CC" w:rsidRDefault="00FE74CC" w:rsidP="001472EB">
      <w:pPr>
        <w:numPr>
          <w:ilvl w:val="1"/>
          <w:numId w:val="7"/>
        </w:numPr>
        <w:rPr>
          <w:rFonts w:ascii="Calibri" w:hAnsi="Calibri"/>
          <w:sz w:val="20"/>
          <w:szCs w:val="22"/>
          <w:lang w:val="en-GB"/>
        </w:rPr>
      </w:pPr>
      <w:r>
        <w:rPr>
          <w:rFonts w:ascii="Calibri" w:hAnsi="Calibri"/>
          <w:sz w:val="20"/>
          <w:szCs w:val="22"/>
          <w:lang w:val="en-GB"/>
        </w:rPr>
        <w:t>Piper water outside house</w:t>
      </w:r>
    </w:p>
    <w:p w14:paraId="1C4487F1" w14:textId="3A300D23" w:rsidR="00FE74CC" w:rsidRDefault="00FE74CC" w:rsidP="001472EB">
      <w:pPr>
        <w:numPr>
          <w:ilvl w:val="1"/>
          <w:numId w:val="7"/>
        </w:numPr>
        <w:rPr>
          <w:rFonts w:ascii="Calibri" w:hAnsi="Calibri"/>
          <w:sz w:val="20"/>
          <w:szCs w:val="22"/>
          <w:lang w:val="en-GB"/>
        </w:rPr>
      </w:pPr>
      <w:r>
        <w:rPr>
          <w:rFonts w:ascii="Calibri" w:hAnsi="Calibri"/>
          <w:sz w:val="20"/>
          <w:szCs w:val="22"/>
          <w:lang w:val="en-GB"/>
        </w:rPr>
        <w:t>Public outdoor tap</w:t>
      </w:r>
    </w:p>
    <w:p w14:paraId="3DECA2D8" w14:textId="7E0DB571" w:rsidR="00FE74CC" w:rsidRDefault="00FE74CC" w:rsidP="001472EB">
      <w:pPr>
        <w:numPr>
          <w:ilvl w:val="1"/>
          <w:numId w:val="7"/>
        </w:numPr>
        <w:rPr>
          <w:rFonts w:ascii="Calibri" w:hAnsi="Calibri"/>
          <w:sz w:val="20"/>
          <w:szCs w:val="22"/>
          <w:lang w:val="en-GB"/>
        </w:rPr>
      </w:pPr>
      <w:r>
        <w:rPr>
          <w:rFonts w:ascii="Calibri" w:hAnsi="Calibri"/>
          <w:sz w:val="20"/>
          <w:szCs w:val="22"/>
          <w:lang w:val="en-GB"/>
        </w:rPr>
        <w:t>Protected well</w:t>
      </w:r>
    </w:p>
    <w:p w14:paraId="6074DB4B" w14:textId="08F6FDD0" w:rsidR="00FE74CC" w:rsidRDefault="00FE74CC" w:rsidP="001472EB">
      <w:pPr>
        <w:numPr>
          <w:ilvl w:val="1"/>
          <w:numId w:val="7"/>
        </w:numPr>
        <w:rPr>
          <w:rFonts w:ascii="Calibri" w:hAnsi="Calibri"/>
          <w:sz w:val="20"/>
          <w:szCs w:val="22"/>
          <w:lang w:val="en-GB"/>
        </w:rPr>
      </w:pPr>
      <w:r>
        <w:rPr>
          <w:rFonts w:ascii="Calibri" w:hAnsi="Calibri"/>
          <w:sz w:val="20"/>
          <w:szCs w:val="22"/>
          <w:lang w:val="en-GB"/>
        </w:rPr>
        <w:t>Unprotected well</w:t>
      </w:r>
    </w:p>
    <w:p w14:paraId="6EF6B126" w14:textId="22218111" w:rsidR="00FE74CC" w:rsidRDefault="00FE74CC" w:rsidP="001472EB">
      <w:pPr>
        <w:numPr>
          <w:ilvl w:val="1"/>
          <w:numId w:val="7"/>
        </w:numPr>
        <w:rPr>
          <w:rFonts w:ascii="Calibri" w:hAnsi="Calibri"/>
          <w:sz w:val="20"/>
          <w:szCs w:val="22"/>
          <w:lang w:val="en-GB"/>
        </w:rPr>
      </w:pPr>
      <w:r>
        <w:rPr>
          <w:rFonts w:ascii="Calibri" w:hAnsi="Calibri"/>
          <w:sz w:val="20"/>
          <w:szCs w:val="22"/>
          <w:lang w:val="en-GB"/>
        </w:rPr>
        <w:t>Spring</w:t>
      </w:r>
    </w:p>
    <w:p w14:paraId="0673C38C" w14:textId="7D1327A0" w:rsidR="00FE74CC" w:rsidRDefault="00FE74CC" w:rsidP="001472EB">
      <w:pPr>
        <w:numPr>
          <w:ilvl w:val="1"/>
          <w:numId w:val="7"/>
        </w:numPr>
        <w:rPr>
          <w:rFonts w:ascii="Calibri" w:hAnsi="Calibri"/>
          <w:sz w:val="20"/>
          <w:szCs w:val="22"/>
          <w:lang w:val="en-GB"/>
        </w:rPr>
      </w:pPr>
      <w:r>
        <w:rPr>
          <w:rFonts w:ascii="Calibri" w:hAnsi="Calibri"/>
          <w:sz w:val="20"/>
          <w:szCs w:val="22"/>
          <w:lang w:val="en-GB"/>
        </w:rPr>
        <w:t>River, Pond, Lake, Streams, Rainwater</w:t>
      </w:r>
    </w:p>
    <w:p w14:paraId="7A612D48" w14:textId="62E42AB8" w:rsidR="00FE74CC" w:rsidRPr="00757DE5" w:rsidRDefault="00FE74CC" w:rsidP="001472EB">
      <w:pPr>
        <w:numPr>
          <w:ilvl w:val="1"/>
          <w:numId w:val="7"/>
        </w:numPr>
        <w:rPr>
          <w:rFonts w:ascii="Calibri" w:hAnsi="Calibri"/>
          <w:sz w:val="20"/>
          <w:szCs w:val="22"/>
          <w:lang w:val="en-GB"/>
        </w:rPr>
      </w:pPr>
      <w:r>
        <w:rPr>
          <w:rFonts w:ascii="Calibri" w:hAnsi="Calibri"/>
          <w:sz w:val="20"/>
          <w:szCs w:val="22"/>
          <w:lang w:val="en-GB"/>
        </w:rPr>
        <w:t>Other source (specify)</w:t>
      </w:r>
    </w:p>
    <w:p w14:paraId="0335CE4F" w14:textId="77777777" w:rsidR="00FE74CC" w:rsidRDefault="00FE74CC">
      <w:pPr>
        <w:rPr>
          <w:rFonts w:ascii="Calibri" w:hAnsi="Calibri"/>
          <w:sz w:val="20"/>
          <w:szCs w:val="22"/>
          <w:lang w:val="en-GB"/>
        </w:rPr>
      </w:pPr>
      <w:r>
        <w:rPr>
          <w:rFonts w:ascii="Calibri" w:hAnsi="Calibri"/>
          <w:sz w:val="20"/>
          <w:szCs w:val="22"/>
          <w:lang w:val="en-GB"/>
        </w:rPr>
        <w:br w:type="page"/>
      </w:r>
    </w:p>
    <w:p w14:paraId="636E62EC" w14:textId="5F88190C" w:rsidR="00A9168F" w:rsidRDefault="00A9168F" w:rsidP="001472EB">
      <w:pPr>
        <w:numPr>
          <w:ilvl w:val="0"/>
          <w:numId w:val="7"/>
        </w:numPr>
        <w:ind w:left="0" w:hanging="567"/>
        <w:outlineLvl w:val="0"/>
        <w:rPr>
          <w:rFonts w:ascii="Calibri" w:hAnsi="Calibri"/>
          <w:sz w:val="20"/>
          <w:szCs w:val="22"/>
          <w:lang w:val="en-GB"/>
        </w:rPr>
      </w:pPr>
      <w:r>
        <w:rPr>
          <w:rFonts w:ascii="Calibri" w:hAnsi="Calibri"/>
          <w:sz w:val="20"/>
          <w:szCs w:val="22"/>
          <w:lang w:val="en-GB"/>
        </w:rPr>
        <w:t>What kind of agricultural tools does the farmer have?</w:t>
      </w:r>
    </w:p>
    <w:p w14:paraId="1D75C263" w14:textId="49AF0BAF" w:rsidR="00617202" w:rsidRDefault="00617202" w:rsidP="001472EB">
      <w:pPr>
        <w:numPr>
          <w:ilvl w:val="1"/>
          <w:numId w:val="7"/>
        </w:numPr>
        <w:rPr>
          <w:rFonts w:ascii="Calibri" w:hAnsi="Calibri"/>
          <w:sz w:val="20"/>
          <w:szCs w:val="22"/>
          <w:lang w:val="en-GB"/>
        </w:rPr>
      </w:pPr>
      <w:r>
        <w:rPr>
          <w:rFonts w:ascii="Calibri" w:hAnsi="Calibri"/>
          <w:sz w:val="20"/>
          <w:szCs w:val="22"/>
          <w:lang w:val="en-GB"/>
        </w:rPr>
        <w:t>Tractor</w:t>
      </w:r>
    </w:p>
    <w:p w14:paraId="5368FEF4" w14:textId="4DD0B4AC" w:rsidR="00A9168F" w:rsidRDefault="00A9168F" w:rsidP="001472EB">
      <w:pPr>
        <w:numPr>
          <w:ilvl w:val="1"/>
          <w:numId w:val="7"/>
        </w:numPr>
        <w:rPr>
          <w:rFonts w:ascii="Calibri" w:hAnsi="Calibri"/>
          <w:sz w:val="20"/>
          <w:szCs w:val="22"/>
          <w:lang w:val="en-GB"/>
        </w:rPr>
      </w:pPr>
      <w:r>
        <w:rPr>
          <w:rFonts w:ascii="Calibri" w:hAnsi="Calibri"/>
          <w:sz w:val="20"/>
          <w:szCs w:val="22"/>
          <w:lang w:val="en-GB"/>
        </w:rPr>
        <w:t>Power tiller</w:t>
      </w:r>
    </w:p>
    <w:p w14:paraId="5AB000F3" w14:textId="691E3185" w:rsidR="00A9168F" w:rsidRDefault="00617202" w:rsidP="001472EB">
      <w:pPr>
        <w:numPr>
          <w:ilvl w:val="1"/>
          <w:numId w:val="7"/>
        </w:numPr>
        <w:rPr>
          <w:rFonts w:ascii="Calibri" w:hAnsi="Calibri"/>
          <w:sz w:val="20"/>
          <w:szCs w:val="22"/>
          <w:lang w:val="en-GB"/>
        </w:rPr>
      </w:pPr>
      <w:r w:rsidRPr="00757DE5">
        <w:rPr>
          <w:rFonts w:ascii="Calibri" w:hAnsi="Calibri"/>
          <w:sz w:val="20"/>
          <w:szCs w:val="22"/>
          <w:lang w:val="en-GB"/>
        </w:rPr>
        <w:t>Power thresher</w:t>
      </w:r>
    </w:p>
    <w:p w14:paraId="5B60097F" w14:textId="2DC6DAA6" w:rsidR="00617202" w:rsidRDefault="00617202" w:rsidP="001472EB">
      <w:pPr>
        <w:numPr>
          <w:ilvl w:val="1"/>
          <w:numId w:val="7"/>
        </w:numPr>
        <w:rPr>
          <w:rFonts w:ascii="Calibri" w:hAnsi="Calibri"/>
          <w:sz w:val="20"/>
          <w:szCs w:val="22"/>
          <w:lang w:val="en-GB"/>
        </w:rPr>
      </w:pPr>
      <w:r>
        <w:rPr>
          <w:rFonts w:ascii="Calibri" w:hAnsi="Calibri"/>
          <w:sz w:val="20"/>
          <w:szCs w:val="22"/>
          <w:lang w:val="en-GB"/>
        </w:rPr>
        <w:t>Paddle t</w:t>
      </w:r>
      <w:r w:rsidR="00F01542">
        <w:rPr>
          <w:rFonts w:ascii="Calibri" w:hAnsi="Calibri"/>
          <w:sz w:val="20"/>
          <w:szCs w:val="22"/>
          <w:lang w:val="en-GB"/>
        </w:rPr>
        <w:t>h</w:t>
      </w:r>
      <w:r>
        <w:rPr>
          <w:rFonts w:ascii="Calibri" w:hAnsi="Calibri"/>
          <w:sz w:val="20"/>
          <w:szCs w:val="22"/>
          <w:lang w:val="en-GB"/>
        </w:rPr>
        <w:t>resher</w:t>
      </w:r>
    </w:p>
    <w:p w14:paraId="465EB0A7" w14:textId="34C791D7" w:rsidR="00617202" w:rsidRDefault="00617202" w:rsidP="001472EB">
      <w:pPr>
        <w:numPr>
          <w:ilvl w:val="1"/>
          <w:numId w:val="7"/>
        </w:numPr>
        <w:rPr>
          <w:rFonts w:ascii="Calibri" w:hAnsi="Calibri"/>
          <w:sz w:val="20"/>
          <w:szCs w:val="22"/>
          <w:lang w:val="en-GB"/>
        </w:rPr>
      </w:pPr>
      <w:r w:rsidRPr="00757DE5">
        <w:rPr>
          <w:rFonts w:ascii="Calibri" w:hAnsi="Calibri"/>
          <w:sz w:val="20"/>
          <w:szCs w:val="22"/>
          <w:lang w:val="en-GB"/>
        </w:rPr>
        <w:t>Rice mill set</w:t>
      </w:r>
    </w:p>
    <w:p w14:paraId="6732A877" w14:textId="7997A237" w:rsidR="00617202" w:rsidRDefault="00617202" w:rsidP="001472EB">
      <w:pPr>
        <w:numPr>
          <w:ilvl w:val="1"/>
          <w:numId w:val="7"/>
        </w:numPr>
        <w:rPr>
          <w:rFonts w:ascii="Calibri" w:hAnsi="Calibri"/>
          <w:sz w:val="20"/>
          <w:szCs w:val="22"/>
          <w:lang w:val="en-GB"/>
        </w:rPr>
      </w:pPr>
      <w:r w:rsidRPr="00757DE5">
        <w:rPr>
          <w:rFonts w:ascii="Calibri" w:hAnsi="Calibri"/>
          <w:sz w:val="20"/>
          <w:szCs w:val="22"/>
          <w:lang w:val="en-GB"/>
        </w:rPr>
        <w:t>Oil mill set</w:t>
      </w:r>
    </w:p>
    <w:p w14:paraId="49370440" w14:textId="72DD8078" w:rsidR="00617202" w:rsidRDefault="00617202" w:rsidP="001472EB">
      <w:pPr>
        <w:numPr>
          <w:ilvl w:val="1"/>
          <w:numId w:val="7"/>
        </w:numPr>
        <w:rPr>
          <w:rFonts w:ascii="Calibri" w:hAnsi="Calibri"/>
          <w:sz w:val="20"/>
          <w:szCs w:val="22"/>
          <w:lang w:val="en-GB"/>
        </w:rPr>
      </w:pPr>
      <w:r w:rsidRPr="00757DE5">
        <w:rPr>
          <w:rFonts w:ascii="Calibri" w:hAnsi="Calibri"/>
          <w:sz w:val="20"/>
          <w:szCs w:val="22"/>
          <w:lang w:val="en-GB"/>
        </w:rPr>
        <w:t>Power reaper</w:t>
      </w:r>
    </w:p>
    <w:p w14:paraId="36967E1F" w14:textId="53C390A7" w:rsidR="00617202" w:rsidRDefault="00617202" w:rsidP="001472EB">
      <w:pPr>
        <w:numPr>
          <w:ilvl w:val="1"/>
          <w:numId w:val="7"/>
        </w:numPr>
        <w:rPr>
          <w:rFonts w:ascii="Calibri" w:hAnsi="Calibri"/>
          <w:sz w:val="20"/>
          <w:szCs w:val="22"/>
          <w:lang w:val="en-GB"/>
        </w:rPr>
      </w:pPr>
      <w:r>
        <w:rPr>
          <w:rFonts w:ascii="Calibri" w:hAnsi="Calibri"/>
          <w:sz w:val="20"/>
          <w:szCs w:val="22"/>
          <w:lang w:val="en-GB"/>
        </w:rPr>
        <w:t>Chainsaw / Power chain</w:t>
      </w:r>
    </w:p>
    <w:p w14:paraId="1091292B" w14:textId="0CAD13AA" w:rsidR="00617202" w:rsidRDefault="00617202" w:rsidP="001472EB">
      <w:pPr>
        <w:numPr>
          <w:ilvl w:val="1"/>
          <w:numId w:val="7"/>
        </w:numPr>
        <w:rPr>
          <w:rFonts w:ascii="Calibri" w:hAnsi="Calibri"/>
          <w:sz w:val="20"/>
          <w:szCs w:val="22"/>
          <w:lang w:val="en-GB"/>
        </w:rPr>
      </w:pPr>
      <w:proofErr w:type="spellStart"/>
      <w:r>
        <w:rPr>
          <w:rFonts w:ascii="Calibri" w:hAnsi="Calibri"/>
          <w:sz w:val="20"/>
          <w:szCs w:val="22"/>
          <w:lang w:val="en-GB"/>
        </w:rPr>
        <w:t>Tengma</w:t>
      </w:r>
      <w:proofErr w:type="spellEnd"/>
      <w:r>
        <w:rPr>
          <w:rFonts w:ascii="Calibri" w:hAnsi="Calibri"/>
          <w:sz w:val="20"/>
          <w:szCs w:val="22"/>
          <w:lang w:val="en-GB"/>
        </w:rPr>
        <w:t xml:space="preserve"> mill</w:t>
      </w:r>
    </w:p>
    <w:p w14:paraId="2BE50993" w14:textId="6F02D5CD" w:rsidR="00617202" w:rsidRDefault="00617202" w:rsidP="001472EB">
      <w:pPr>
        <w:numPr>
          <w:ilvl w:val="1"/>
          <w:numId w:val="7"/>
        </w:numPr>
        <w:rPr>
          <w:rFonts w:ascii="Calibri" w:hAnsi="Calibri"/>
          <w:sz w:val="20"/>
          <w:szCs w:val="22"/>
          <w:lang w:val="en-GB"/>
        </w:rPr>
      </w:pPr>
      <w:r w:rsidRPr="00757DE5">
        <w:rPr>
          <w:rFonts w:ascii="Calibri" w:hAnsi="Calibri"/>
          <w:sz w:val="20"/>
          <w:szCs w:val="22"/>
          <w:lang w:val="en-GB"/>
        </w:rPr>
        <w:t>Other</w:t>
      </w:r>
      <w:r>
        <w:rPr>
          <w:rFonts w:ascii="Calibri" w:hAnsi="Calibri"/>
          <w:sz w:val="20"/>
          <w:szCs w:val="22"/>
          <w:lang w:val="en-GB"/>
        </w:rPr>
        <w:t xml:space="preserve"> farming equipment (Please specify)</w:t>
      </w:r>
    </w:p>
    <w:p w14:paraId="0DECF4E6" w14:textId="77777777" w:rsidR="00A9168F" w:rsidRDefault="00A9168F" w:rsidP="001472EB">
      <w:pPr>
        <w:rPr>
          <w:rFonts w:ascii="Calibri" w:hAnsi="Calibri"/>
          <w:sz w:val="20"/>
          <w:szCs w:val="22"/>
          <w:lang w:val="en-GB"/>
        </w:rPr>
      </w:pPr>
    </w:p>
    <w:p w14:paraId="4017181E" w14:textId="1B7AAA02" w:rsidR="00FE74CC" w:rsidRDefault="00FE74CC" w:rsidP="00FE74CC">
      <w:pPr>
        <w:numPr>
          <w:ilvl w:val="0"/>
          <w:numId w:val="7"/>
        </w:numPr>
        <w:ind w:left="0" w:hanging="567"/>
        <w:jc w:val="both"/>
        <w:outlineLvl w:val="0"/>
        <w:rPr>
          <w:rFonts w:ascii="Calibri" w:hAnsi="Calibri"/>
          <w:sz w:val="20"/>
          <w:szCs w:val="22"/>
          <w:lang w:val="en-GB"/>
        </w:rPr>
      </w:pPr>
      <w:r>
        <w:rPr>
          <w:rFonts w:ascii="Calibri" w:hAnsi="Calibri"/>
          <w:sz w:val="20"/>
          <w:szCs w:val="22"/>
          <w:lang w:val="en-GB"/>
        </w:rPr>
        <w:t>Do you consider yourself?</w:t>
      </w:r>
    </w:p>
    <w:p w14:paraId="22791DD8" w14:textId="1B1E56F4" w:rsidR="00FE74CC" w:rsidRDefault="00FE74CC" w:rsidP="001472EB">
      <w:pPr>
        <w:numPr>
          <w:ilvl w:val="1"/>
          <w:numId w:val="7"/>
        </w:numPr>
        <w:jc w:val="both"/>
        <w:outlineLvl w:val="0"/>
        <w:rPr>
          <w:rFonts w:ascii="Calibri" w:hAnsi="Calibri"/>
          <w:sz w:val="20"/>
          <w:szCs w:val="22"/>
          <w:lang w:val="en-GB"/>
        </w:rPr>
      </w:pPr>
      <w:r>
        <w:rPr>
          <w:rFonts w:ascii="Calibri" w:hAnsi="Calibri"/>
          <w:sz w:val="20"/>
          <w:szCs w:val="22"/>
          <w:lang w:val="en-GB"/>
        </w:rPr>
        <w:t>Never happy</w:t>
      </w:r>
    </w:p>
    <w:p w14:paraId="4BD8CD97" w14:textId="3CE07AC6" w:rsidR="00FE74CC" w:rsidRDefault="00FE74CC" w:rsidP="001472EB">
      <w:pPr>
        <w:numPr>
          <w:ilvl w:val="1"/>
          <w:numId w:val="7"/>
        </w:numPr>
        <w:jc w:val="both"/>
        <w:outlineLvl w:val="0"/>
        <w:rPr>
          <w:rFonts w:ascii="Calibri" w:hAnsi="Calibri"/>
          <w:sz w:val="20"/>
          <w:szCs w:val="22"/>
          <w:lang w:val="en-GB"/>
        </w:rPr>
      </w:pPr>
      <w:r>
        <w:rPr>
          <w:rFonts w:ascii="Calibri" w:hAnsi="Calibri"/>
          <w:sz w:val="20"/>
          <w:szCs w:val="22"/>
          <w:lang w:val="en-GB"/>
        </w:rPr>
        <w:t>Happy less than half the time</w:t>
      </w:r>
    </w:p>
    <w:p w14:paraId="2904EC0D" w14:textId="57C5FA0E" w:rsidR="00FE74CC" w:rsidRDefault="00FE74CC" w:rsidP="001472EB">
      <w:pPr>
        <w:numPr>
          <w:ilvl w:val="1"/>
          <w:numId w:val="7"/>
        </w:numPr>
        <w:jc w:val="both"/>
        <w:outlineLvl w:val="0"/>
        <w:rPr>
          <w:rFonts w:ascii="Calibri" w:hAnsi="Calibri"/>
          <w:sz w:val="20"/>
          <w:szCs w:val="22"/>
          <w:lang w:val="en-GB"/>
        </w:rPr>
      </w:pPr>
      <w:r>
        <w:rPr>
          <w:rFonts w:ascii="Calibri" w:hAnsi="Calibri"/>
          <w:sz w:val="20"/>
          <w:szCs w:val="22"/>
          <w:lang w:val="en-GB"/>
        </w:rPr>
        <w:t>Happy half the time</w:t>
      </w:r>
    </w:p>
    <w:p w14:paraId="0AD2E5C9" w14:textId="40FAF05E" w:rsidR="00FE74CC" w:rsidRDefault="00FE74CC" w:rsidP="001472EB">
      <w:pPr>
        <w:numPr>
          <w:ilvl w:val="1"/>
          <w:numId w:val="7"/>
        </w:numPr>
        <w:jc w:val="both"/>
        <w:outlineLvl w:val="0"/>
        <w:rPr>
          <w:rFonts w:ascii="Calibri" w:hAnsi="Calibri"/>
          <w:sz w:val="20"/>
          <w:szCs w:val="22"/>
          <w:lang w:val="en-GB"/>
        </w:rPr>
      </w:pPr>
      <w:r>
        <w:rPr>
          <w:rFonts w:ascii="Calibri" w:hAnsi="Calibri"/>
          <w:sz w:val="20"/>
          <w:szCs w:val="22"/>
          <w:lang w:val="en-GB"/>
        </w:rPr>
        <w:t>Happy more than half the time</w:t>
      </w:r>
    </w:p>
    <w:p w14:paraId="6116C11A" w14:textId="75E40B87" w:rsidR="00FE74CC" w:rsidRPr="00A36149" w:rsidRDefault="00FE74CC" w:rsidP="001472EB">
      <w:pPr>
        <w:numPr>
          <w:ilvl w:val="1"/>
          <w:numId w:val="7"/>
        </w:numPr>
        <w:jc w:val="both"/>
        <w:outlineLvl w:val="0"/>
        <w:rPr>
          <w:rFonts w:ascii="Calibri" w:hAnsi="Calibri"/>
          <w:sz w:val="20"/>
          <w:szCs w:val="22"/>
          <w:lang w:val="en-GB"/>
        </w:rPr>
      </w:pPr>
      <w:r>
        <w:rPr>
          <w:rFonts w:ascii="Calibri" w:hAnsi="Calibri"/>
          <w:sz w:val="20"/>
          <w:szCs w:val="22"/>
          <w:lang w:val="en-GB"/>
        </w:rPr>
        <w:t>Always happy</w:t>
      </w:r>
    </w:p>
    <w:p w14:paraId="6948FA7A" w14:textId="77777777" w:rsidR="00A9168F" w:rsidRDefault="00A9168F" w:rsidP="001472EB">
      <w:pPr>
        <w:rPr>
          <w:rFonts w:ascii="Calibri" w:hAnsi="Calibri"/>
          <w:sz w:val="20"/>
          <w:szCs w:val="22"/>
          <w:lang w:val="en-GB"/>
        </w:rPr>
      </w:pPr>
    </w:p>
    <w:p w14:paraId="2FBE138E" w14:textId="77777777" w:rsidR="00A9168F" w:rsidRDefault="00A9168F" w:rsidP="001472EB">
      <w:pPr>
        <w:rPr>
          <w:rFonts w:ascii="Calibri" w:hAnsi="Calibri"/>
          <w:sz w:val="20"/>
          <w:szCs w:val="22"/>
          <w:lang w:val="en-GB"/>
        </w:rPr>
      </w:pPr>
    </w:p>
    <w:p w14:paraId="1ACAA617" w14:textId="10E51AB3" w:rsidR="009E2B02" w:rsidRPr="00A9168F" w:rsidRDefault="009E2B02" w:rsidP="001472EB">
      <w:pPr>
        <w:rPr>
          <w:rFonts w:ascii="Calibri" w:hAnsi="Calibri"/>
          <w:sz w:val="20"/>
          <w:szCs w:val="22"/>
          <w:lang w:val="en-GB"/>
        </w:rPr>
      </w:pPr>
      <w:r w:rsidRPr="00A9168F">
        <w:rPr>
          <w:rFonts w:ascii="Calibri" w:hAnsi="Calibri"/>
          <w:i/>
          <w:sz w:val="20"/>
          <w:szCs w:val="22"/>
          <w:lang w:val="en-GB"/>
        </w:rPr>
        <w:t>AFTER Q</w:t>
      </w:r>
      <w:r w:rsidR="00FE74CC">
        <w:rPr>
          <w:rFonts w:ascii="Calibri" w:hAnsi="Calibri"/>
          <w:i/>
          <w:sz w:val="20"/>
          <w:szCs w:val="22"/>
          <w:lang w:val="en-GB"/>
        </w:rPr>
        <w:t>20</w:t>
      </w:r>
      <w:r w:rsidRPr="00A9168F">
        <w:rPr>
          <w:rFonts w:ascii="Calibri" w:hAnsi="Calibri"/>
          <w:i/>
          <w:sz w:val="20"/>
          <w:szCs w:val="22"/>
          <w:lang w:val="en-GB"/>
        </w:rPr>
        <w:t xml:space="preserve">: Please thank the farmer for his precious time and reassure him once again that all his data will be treated confidentially. </w:t>
      </w:r>
    </w:p>
    <w:p w14:paraId="700E521D" w14:textId="77777777" w:rsidR="00B950C1" w:rsidRDefault="00B950C1"/>
    <w:sectPr w:rsidR="00B950C1" w:rsidSect="009C73A9">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DA2E0" w14:textId="77777777" w:rsidR="00BD085F" w:rsidRDefault="00BD085F" w:rsidP="004C3DAD">
      <w:r>
        <w:separator/>
      </w:r>
    </w:p>
  </w:endnote>
  <w:endnote w:type="continuationSeparator" w:id="0">
    <w:p w14:paraId="5B29D80F" w14:textId="77777777" w:rsidR="00BD085F" w:rsidRDefault="00BD085F" w:rsidP="004C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3638DB" w14:textId="77777777" w:rsidR="004C3DAD" w:rsidRDefault="004C3D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5B5919" w14:textId="77777777" w:rsidR="004C3DAD" w:rsidRDefault="004C3DA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296CF8" w14:textId="77777777" w:rsidR="004C3DAD" w:rsidRDefault="004C3D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4603F" w14:textId="77777777" w:rsidR="00BD085F" w:rsidRDefault="00BD085F" w:rsidP="004C3DAD">
      <w:r>
        <w:separator/>
      </w:r>
    </w:p>
  </w:footnote>
  <w:footnote w:type="continuationSeparator" w:id="0">
    <w:p w14:paraId="5F3707FD" w14:textId="77777777" w:rsidR="00BD085F" w:rsidRDefault="00BD085F" w:rsidP="004C3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0D4DF4" w14:textId="77777777" w:rsidR="004C3DAD" w:rsidRDefault="004C3D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522463265"/>
      <w:docPartObj>
        <w:docPartGallery w:val="Watermarks"/>
        <w:docPartUnique/>
      </w:docPartObj>
    </w:sdtPr>
    <w:sdtEndPr/>
    <w:sdtContent>
      <w:p w14:paraId="074FD4E7" w14:textId="3795CA4F" w:rsidR="004C3DAD" w:rsidRDefault="00BD085F">
        <w:pPr>
          <w:pStyle w:val="Header"/>
        </w:pPr>
        <w:r>
          <w:rPr>
            <w:noProof/>
          </w:rPr>
          <w:pict w14:anchorId="03464BC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DC00E8" w14:textId="77777777" w:rsidR="004C3DAD" w:rsidRDefault="004C3D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1EFC"/>
    <w:multiLevelType w:val="hybridMultilevel"/>
    <w:tmpl w:val="FBBAAB26"/>
    <w:lvl w:ilvl="0" w:tplc="779057BA">
      <w:start w:val="1"/>
      <w:numFmt w:val="decimal"/>
      <w:lvlText w:val="Q%1."/>
      <w:lvlJc w:val="left"/>
      <w:pPr>
        <w:tabs>
          <w:tab w:val="num" w:pos="950"/>
        </w:tabs>
        <w:ind w:left="994" w:hanging="994"/>
      </w:pPr>
      <w:rPr>
        <w:rFonts w:ascii="Calibri" w:hAnsi="Calibri" w:hint="default"/>
        <w:b/>
        <w:i/>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556FA"/>
    <w:multiLevelType w:val="multilevel"/>
    <w:tmpl w:val="81BECD4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16E2E16"/>
    <w:multiLevelType w:val="multilevel"/>
    <w:tmpl w:val="490015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681379"/>
    <w:multiLevelType w:val="hybridMultilevel"/>
    <w:tmpl w:val="8D1E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6D591F"/>
    <w:multiLevelType w:val="multilevel"/>
    <w:tmpl w:val="72BE4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1"/>
  </w:num>
  <w:num w:numId="4">
    <w:abstractNumId w:val="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nes Olejnik">
    <w15:presenceInfo w15:providerId="None" w15:userId="Johannes Olejn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C1"/>
    <w:rsid w:val="00014310"/>
    <w:rsid w:val="000928A5"/>
    <w:rsid w:val="001472EB"/>
    <w:rsid w:val="001C21AE"/>
    <w:rsid w:val="001C795C"/>
    <w:rsid w:val="001E0314"/>
    <w:rsid w:val="002437A7"/>
    <w:rsid w:val="00283AD1"/>
    <w:rsid w:val="002C711B"/>
    <w:rsid w:val="003425FE"/>
    <w:rsid w:val="003567BB"/>
    <w:rsid w:val="004255C6"/>
    <w:rsid w:val="004C3DAD"/>
    <w:rsid w:val="004F43A8"/>
    <w:rsid w:val="00617202"/>
    <w:rsid w:val="00640CF8"/>
    <w:rsid w:val="006F7156"/>
    <w:rsid w:val="007D075A"/>
    <w:rsid w:val="007D27B9"/>
    <w:rsid w:val="00903605"/>
    <w:rsid w:val="009C73A9"/>
    <w:rsid w:val="009E0071"/>
    <w:rsid w:val="009E2AFE"/>
    <w:rsid w:val="009E2B02"/>
    <w:rsid w:val="00A91517"/>
    <w:rsid w:val="00A9168F"/>
    <w:rsid w:val="00AB245D"/>
    <w:rsid w:val="00AB37A7"/>
    <w:rsid w:val="00B85DA9"/>
    <w:rsid w:val="00B950C1"/>
    <w:rsid w:val="00BD085F"/>
    <w:rsid w:val="00C10DCA"/>
    <w:rsid w:val="00E13A96"/>
    <w:rsid w:val="00E75D8C"/>
    <w:rsid w:val="00ED70F7"/>
    <w:rsid w:val="00F01542"/>
    <w:rsid w:val="00F23211"/>
    <w:rsid w:val="00FE74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6D4E6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0C1"/>
    <w:rPr>
      <w:rFonts w:ascii="Times New Roman" w:eastAsia="Times New Roman" w:hAnsi="Times New Roman" w:cs="Times New Roman"/>
      <w:lang w:val="en-CA" w:eastAsia="en-US"/>
    </w:rPr>
  </w:style>
  <w:style w:type="paragraph" w:styleId="Heading1">
    <w:name w:val="heading 1"/>
    <w:basedOn w:val="Normal"/>
    <w:next w:val="Normal"/>
    <w:link w:val="Heading1Char"/>
    <w:uiPriority w:val="9"/>
    <w:qFormat/>
    <w:rsid w:val="003567BB"/>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aliases w:val="Sub-paragraph headline"/>
    <w:basedOn w:val="Heading1"/>
    <w:next w:val="Normal"/>
    <w:link w:val="Heading3Char"/>
    <w:uiPriority w:val="9"/>
    <w:unhideWhenUsed/>
    <w:qFormat/>
    <w:rsid w:val="003567BB"/>
    <w:pPr>
      <w:numPr>
        <w:ilvl w:val="2"/>
        <w:numId w:val="5"/>
      </w:numPr>
      <w:spacing w:before="200" w:line="276" w:lineRule="auto"/>
      <w:ind w:left="1225" w:hanging="505"/>
      <w:outlineLvl w:val="2"/>
    </w:pPr>
    <w:rPr>
      <w:rFonts w:ascii="Tahoma" w:hAnsi="Tahoma"/>
      <w:color w:val="006600"/>
      <w:sz w:val="20"/>
      <w:szCs w:val="20"/>
    </w:rPr>
  </w:style>
  <w:style w:type="paragraph" w:styleId="Heading4">
    <w:name w:val="heading 4"/>
    <w:basedOn w:val="Normal"/>
    <w:next w:val="Normal"/>
    <w:link w:val="Heading4Char"/>
    <w:uiPriority w:val="9"/>
    <w:semiHidden/>
    <w:unhideWhenUsed/>
    <w:qFormat/>
    <w:rsid w:val="003567BB"/>
    <w:pPr>
      <w:keepNext/>
      <w:keepLines/>
      <w:numPr>
        <w:ilvl w:val="3"/>
        <w:numId w:val="6"/>
      </w:numPr>
      <w:spacing w:before="120" w:line="276" w:lineRule="auto"/>
      <w:ind w:left="1728" w:hanging="648"/>
      <w:outlineLvl w:val="3"/>
    </w:pPr>
    <w:rPr>
      <w:rFonts w:ascii="Tahoma" w:eastAsiaTheme="majorEastAsia" w:hAnsi="Tahoma" w:cstheme="majorBidi"/>
      <w:iCs/>
      <w:color w:val="0066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paragraph headline Char"/>
    <w:basedOn w:val="DefaultParagraphFont"/>
    <w:link w:val="Heading3"/>
    <w:uiPriority w:val="9"/>
    <w:rsid w:val="003567BB"/>
    <w:rPr>
      <w:rFonts w:ascii="Tahoma" w:eastAsiaTheme="majorEastAsia" w:hAnsi="Tahoma" w:cstheme="majorBidi"/>
      <w:color w:val="006600"/>
      <w:sz w:val="20"/>
      <w:szCs w:val="20"/>
    </w:rPr>
  </w:style>
  <w:style w:type="character" w:customStyle="1" w:styleId="Heading1Char">
    <w:name w:val="Heading 1 Char"/>
    <w:basedOn w:val="DefaultParagraphFont"/>
    <w:link w:val="Heading1"/>
    <w:uiPriority w:val="9"/>
    <w:rsid w:val="003567BB"/>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semiHidden/>
    <w:rsid w:val="003567BB"/>
    <w:rPr>
      <w:rFonts w:ascii="Tahoma" w:eastAsiaTheme="majorEastAsia" w:hAnsi="Tahoma" w:cstheme="majorBidi"/>
      <w:iCs/>
      <w:color w:val="006600"/>
      <w:sz w:val="20"/>
    </w:rPr>
  </w:style>
  <w:style w:type="paragraph" w:styleId="TOC1">
    <w:name w:val="toc 1"/>
    <w:basedOn w:val="Normal"/>
    <w:next w:val="Normal"/>
    <w:autoRedefine/>
    <w:uiPriority w:val="39"/>
    <w:unhideWhenUsed/>
    <w:rsid w:val="003567BB"/>
    <w:pPr>
      <w:tabs>
        <w:tab w:val="left" w:pos="410"/>
        <w:tab w:val="right" w:leader="dot" w:pos="9010"/>
      </w:tabs>
      <w:spacing w:before="120" w:line="276" w:lineRule="auto"/>
    </w:pPr>
    <w:rPr>
      <w:rFonts w:ascii="Tahoma" w:hAnsi="Tahoma" w:cs="Tahoma"/>
      <w:noProof/>
    </w:rPr>
  </w:style>
  <w:style w:type="paragraph" w:styleId="TOC2">
    <w:name w:val="toc 2"/>
    <w:basedOn w:val="Normal"/>
    <w:next w:val="Normal"/>
    <w:autoRedefine/>
    <w:uiPriority w:val="39"/>
    <w:unhideWhenUsed/>
    <w:rsid w:val="003567BB"/>
    <w:pPr>
      <w:tabs>
        <w:tab w:val="left" w:pos="800"/>
        <w:tab w:val="right" w:leader="dot" w:pos="9010"/>
      </w:tabs>
      <w:spacing w:before="120" w:line="276" w:lineRule="auto"/>
      <w:ind w:left="200"/>
    </w:pPr>
    <w:rPr>
      <w:rFonts w:ascii="Tahoma" w:hAnsi="Tahoma" w:cs="Tahoma"/>
      <w:noProof/>
    </w:rPr>
  </w:style>
  <w:style w:type="paragraph" w:styleId="TOC3">
    <w:name w:val="toc 3"/>
    <w:basedOn w:val="Normal"/>
    <w:next w:val="Normal"/>
    <w:autoRedefine/>
    <w:uiPriority w:val="39"/>
    <w:unhideWhenUsed/>
    <w:rsid w:val="003567BB"/>
    <w:pPr>
      <w:tabs>
        <w:tab w:val="left" w:pos="1200"/>
        <w:tab w:val="right" w:leader="dot" w:pos="9010"/>
      </w:tabs>
      <w:spacing w:before="120" w:line="276" w:lineRule="auto"/>
      <w:ind w:left="400"/>
    </w:pPr>
    <w:rPr>
      <w:rFonts w:ascii="Tahoma" w:hAnsi="Tahoma" w:cs="Tahoma"/>
      <w:noProof/>
    </w:rPr>
  </w:style>
  <w:style w:type="character" w:styleId="CommentReference">
    <w:name w:val="annotation reference"/>
    <w:basedOn w:val="DefaultParagraphFont"/>
    <w:unhideWhenUsed/>
    <w:rsid w:val="00B950C1"/>
    <w:rPr>
      <w:sz w:val="16"/>
      <w:szCs w:val="16"/>
    </w:rPr>
  </w:style>
  <w:style w:type="paragraph" w:styleId="CommentText">
    <w:name w:val="annotation text"/>
    <w:basedOn w:val="Normal"/>
    <w:link w:val="CommentTextChar"/>
    <w:unhideWhenUsed/>
    <w:rsid w:val="00B950C1"/>
    <w:rPr>
      <w:sz w:val="20"/>
      <w:szCs w:val="20"/>
    </w:rPr>
  </w:style>
  <w:style w:type="character" w:customStyle="1" w:styleId="CommentTextChar">
    <w:name w:val="Comment Text Char"/>
    <w:basedOn w:val="DefaultParagraphFont"/>
    <w:link w:val="CommentText"/>
    <w:rsid w:val="00B950C1"/>
    <w:rPr>
      <w:rFonts w:ascii="Times New Roman" w:eastAsia="Times New Roman" w:hAnsi="Times New Roman" w:cs="Times New Roman"/>
      <w:sz w:val="20"/>
      <w:szCs w:val="20"/>
      <w:lang w:val="en-CA" w:eastAsia="en-US"/>
    </w:rPr>
  </w:style>
  <w:style w:type="paragraph" w:styleId="BalloonText">
    <w:name w:val="Balloon Text"/>
    <w:basedOn w:val="Normal"/>
    <w:link w:val="BalloonTextChar"/>
    <w:uiPriority w:val="99"/>
    <w:semiHidden/>
    <w:unhideWhenUsed/>
    <w:rsid w:val="00B950C1"/>
    <w:rPr>
      <w:sz w:val="18"/>
      <w:szCs w:val="18"/>
    </w:rPr>
  </w:style>
  <w:style w:type="character" w:customStyle="1" w:styleId="BalloonTextChar">
    <w:name w:val="Balloon Text Char"/>
    <w:basedOn w:val="DefaultParagraphFont"/>
    <w:link w:val="BalloonText"/>
    <w:uiPriority w:val="99"/>
    <w:semiHidden/>
    <w:rsid w:val="00B950C1"/>
    <w:rPr>
      <w:rFonts w:ascii="Times New Roman" w:eastAsia="Times New Roman" w:hAnsi="Times New Roman" w:cs="Times New Roman"/>
      <w:sz w:val="18"/>
      <w:szCs w:val="18"/>
      <w:lang w:val="en-CA" w:eastAsia="en-US"/>
    </w:rPr>
  </w:style>
  <w:style w:type="paragraph" w:styleId="CommentSubject">
    <w:name w:val="annotation subject"/>
    <w:basedOn w:val="CommentText"/>
    <w:next w:val="CommentText"/>
    <w:link w:val="CommentSubjectChar"/>
    <w:uiPriority w:val="99"/>
    <w:semiHidden/>
    <w:unhideWhenUsed/>
    <w:rsid w:val="00AB37A7"/>
    <w:rPr>
      <w:b/>
      <w:bCs/>
    </w:rPr>
  </w:style>
  <w:style w:type="character" w:customStyle="1" w:styleId="CommentSubjectChar">
    <w:name w:val="Comment Subject Char"/>
    <w:basedOn w:val="CommentTextChar"/>
    <w:link w:val="CommentSubject"/>
    <w:uiPriority w:val="99"/>
    <w:semiHidden/>
    <w:rsid w:val="00AB37A7"/>
    <w:rPr>
      <w:rFonts w:ascii="Times New Roman" w:eastAsia="Times New Roman" w:hAnsi="Times New Roman" w:cs="Times New Roman"/>
      <w:b/>
      <w:bCs/>
      <w:sz w:val="20"/>
      <w:szCs w:val="20"/>
      <w:lang w:val="en-CA" w:eastAsia="en-US"/>
    </w:rPr>
  </w:style>
  <w:style w:type="table" w:styleId="TableGrid">
    <w:name w:val="Table Grid"/>
    <w:basedOn w:val="TableNormal"/>
    <w:uiPriority w:val="39"/>
    <w:rsid w:val="006F7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B245D"/>
    <w:rPr>
      <w:rFonts w:ascii="Times New Roman" w:eastAsia="Times New Roman" w:hAnsi="Times New Roman" w:cs="Times New Roman"/>
      <w:lang w:val="en-CA" w:eastAsia="en-US"/>
    </w:rPr>
  </w:style>
  <w:style w:type="paragraph" w:styleId="Header">
    <w:name w:val="header"/>
    <w:basedOn w:val="Normal"/>
    <w:link w:val="HeaderChar"/>
    <w:uiPriority w:val="99"/>
    <w:unhideWhenUsed/>
    <w:rsid w:val="004C3DAD"/>
    <w:pPr>
      <w:tabs>
        <w:tab w:val="center" w:pos="4680"/>
        <w:tab w:val="right" w:pos="9360"/>
      </w:tabs>
    </w:pPr>
  </w:style>
  <w:style w:type="character" w:customStyle="1" w:styleId="HeaderChar">
    <w:name w:val="Header Char"/>
    <w:basedOn w:val="DefaultParagraphFont"/>
    <w:link w:val="Header"/>
    <w:uiPriority w:val="99"/>
    <w:rsid w:val="004C3DAD"/>
    <w:rPr>
      <w:rFonts w:ascii="Times New Roman" w:eastAsia="Times New Roman" w:hAnsi="Times New Roman" w:cs="Times New Roman"/>
      <w:lang w:val="en-CA" w:eastAsia="en-US"/>
    </w:rPr>
  </w:style>
  <w:style w:type="paragraph" w:styleId="Footer">
    <w:name w:val="footer"/>
    <w:basedOn w:val="Normal"/>
    <w:link w:val="FooterChar"/>
    <w:uiPriority w:val="99"/>
    <w:unhideWhenUsed/>
    <w:rsid w:val="004C3DAD"/>
    <w:pPr>
      <w:tabs>
        <w:tab w:val="center" w:pos="4680"/>
        <w:tab w:val="right" w:pos="9360"/>
      </w:tabs>
    </w:pPr>
  </w:style>
  <w:style w:type="character" w:customStyle="1" w:styleId="FooterChar">
    <w:name w:val="Footer Char"/>
    <w:basedOn w:val="DefaultParagraphFont"/>
    <w:link w:val="Footer"/>
    <w:uiPriority w:val="99"/>
    <w:rsid w:val="004C3DAD"/>
    <w:rPr>
      <w:rFonts w:ascii="Times New Roman" w:eastAsia="Times New Roman" w:hAnsi="Times New Roman" w:cs="Times New Roman"/>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A3AD-3CE2-A448-8EF1-DF1C7BAE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Olejnik</dc:creator>
  <cp:keywords/>
  <dc:description/>
  <cp:lastModifiedBy>Johannes Olejnik</cp:lastModifiedBy>
  <cp:revision>2</cp:revision>
  <dcterms:created xsi:type="dcterms:W3CDTF">2016-04-27T00:15:00Z</dcterms:created>
  <dcterms:modified xsi:type="dcterms:W3CDTF">2016-04-27T00:15:00Z</dcterms:modified>
</cp:coreProperties>
</file>